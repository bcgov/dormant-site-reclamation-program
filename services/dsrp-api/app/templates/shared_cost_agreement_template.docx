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s>
        <w:spacing w:lineRule="atLeast" w:line="232"/>
        <w:jc w:val="center"/>
        <w:textAlignment w:val="center"/>
        <w:rPr/>
      </w:pPr>
      <w:r>
        <w:rPr/>
        <w:drawing>
          <wp:inline distT="0" distB="0" distL="0" distR="0">
            <wp:extent cx="1371600" cy="1238250"/>
            <wp:effectExtent l="0" t="0" r="0" b="0"/>
            <wp:docPr id="1" name="Picture 1" descr="BCID_V_key_rgb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CID_V_key_rgb_pos"/>
                    <pic:cNvPicPr>
                      <a:picLocks noChangeAspect="1" noChangeArrowheads="1"/>
                    </pic:cNvPicPr>
                  </pic:nvPicPr>
                  <pic:blipFill>
                    <a:blip r:embed="rId2"/>
                    <a:stretch>
                      <a:fillRect/>
                    </a:stretch>
                  </pic:blipFill>
                  <pic:spPr bwMode="auto">
                    <a:xfrm>
                      <a:off x="0" y="0"/>
                      <a:ext cx="1371600" cy="1238250"/>
                    </a:xfrm>
                    <a:prstGeom prst="rect">
                      <a:avLst/>
                    </a:prstGeom>
                  </pic:spPr>
                </pic:pic>
              </a:graphicData>
            </a:graphic>
          </wp:inline>
        </w:drawing>
      </w:r>
    </w:p>
    <w:p>
      <w:pPr>
        <w:pStyle w:val="Normal"/>
        <w:widowControl w:val="false"/>
        <w:tabs>
          <w:tab w:val="left" w:pos="720" w:leader="none"/>
          <w:tab w:val="left" w:pos="1440" w:leader="none"/>
          <w:tab w:val="left" w:pos="2160" w:leader="none"/>
        </w:tabs>
        <w:spacing w:lineRule="atLeast" w:line="232"/>
        <w:jc w:val="left"/>
        <w:textAlignment w:val="center"/>
        <w:rPr/>
      </w:pPr>
      <w:r>
        <w:rPr>
          <w:rFonts w:cs="Arial" w:ascii="Calibri" w:hAnsi="Calibri"/>
          <w:color w:val="000000"/>
          <w:sz w:val="20"/>
        </w:rPr>
        <w:tab/>
        <w:tab/>
        <w:tab/>
        <w:tab/>
        <w:tab/>
        <w:t xml:space="preserve">Agreement #:  </w:t>
      </w:r>
      <w:bookmarkStart w:id="0" w:name="__DdeLink__123_1006222250"/>
      <w:r>
        <w:rPr>
          <w:rFonts w:cs="Arial" w:ascii="Calibri" w:hAnsi="Calibri"/>
          <w:color w:val="000000"/>
          <w:sz w:val="20"/>
          <w:lang w:val="en-US" w:eastAsia="en-US"/>
        </w:rPr>
        <w:t>{d.agreement_no}</w:t>
      </w:r>
      <w:bookmarkEnd w:id="0"/>
    </w:p>
    <w:p>
      <w:pPr>
        <w:pStyle w:val="Normal"/>
        <w:widowControl w:val="false"/>
        <w:tabs>
          <w:tab w:val="left" w:pos="720" w:leader="none"/>
          <w:tab w:val="left" w:pos="1440" w:leader="none"/>
          <w:tab w:val="left" w:pos="2160" w:leader="none"/>
        </w:tabs>
        <w:spacing w:lineRule="atLeast" w:line="232"/>
        <w:jc w:val="right"/>
        <w:textAlignment w:val="center"/>
        <w:rPr>
          <w:rFonts w:ascii="Calibri" w:hAnsi="Calibri" w:cs="Arial"/>
          <w:color w:val="000000"/>
          <w:sz w:val="20"/>
          <w:lang w:val="en-US" w:eastAsia="en-US"/>
        </w:rPr>
      </w:pPr>
      <w:r>
        <w:rPr>
          <w:rFonts w:cs="Arial" w:ascii="Calibri" w:hAnsi="Calibri"/>
          <w:color w:val="000000"/>
          <w:sz w:val="20"/>
          <w:lang w:val="en-US" w:eastAsia="en-US"/>
        </w:rPr>
      </w:r>
    </w:p>
    <w:p>
      <w:pPr>
        <w:pStyle w:val="Normal"/>
        <w:widowControl w:val="false"/>
        <w:tabs>
          <w:tab w:val="left" w:pos="720" w:leader="none"/>
          <w:tab w:val="left" w:pos="1440" w:leader="none"/>
          <w:tab w:val="left" w:pos="2160" w:leader="none"/>
        </w:tabs>
        <w:spacing w:lineRule="atLeast" w:line="232"/>
        <w:textAlignment w:val="center"/>
        <w:rPr>
          <w:rFonts w:ascii="Calibri" w:hAnsi="Calibri" w:cs="Arial"/>
          <w:color w:val="000000"/>
          <w:sz w:val="20"/>
        </w:rPr>
      </w:pPr>
      <w:r>
        <w:rPr>
          <w:rFonts w:cs="Arial" w:ascii="Calibri" w:hAnsi="Calibri"/>
          <w:color w:val="000000"/>
          <w:sz w:val="20"/>
        </w:rPr>
      </w:r>
    </w:p>
    <w:p>
      <w:pPr>
        <w:pStyle w:val="Normal"/>
        <w:rPr>
          <w:rFonts w:ascii="times new roman" w:hAnsi="times new roman"/>
        </w:rPr>
      </w:pPr>
      <w:r>
        <w:rPr>
          <w:rFonts w:cs="Arial" w:ascii="Calibri" w:hAnsi="Calibri"/>
          <w:color w:val="000000"/>
          <w:sz w:val="20"/>
          <w:lang w:val="en-CA"/>
        </w:rPr>
        <w:t xml:space="preserve">{d.applicant_name} </w:t>
      </w:r>
    </w:p>
    <w:p>
      <w:pPr>
        <w:pStyle w:val="Normal"/>
        <w:rPr/>
      </w:pPr>
      <w:r>
        <w:rPr>
          <w:rFonts w:cs="Arial" w:ascii="Calibri" w:hAnsi="Calibri"/>
          <w:color w:val="000000"/>
          <w:sz w:val="20"/>
          <w:lang w:val="en-CA"/>
        </w:rPr>
        <w:t>{d.applicant_address:</w:t>
      </w:r>
      <w:r>
        <w:rPr>
          <w:rFonts w:cs="Arial" w:ascii="Calibri" w:hAnsi="Calibri"/>
          <w:color w:val="000000"/>
          <w:sz w:val="20"/>
          <w:szCs w:val="20"/>
          <w:lang w:val="en-CA"/>
        </w:rPr>
        <w:t>convCRLF()</w:t>
      </w:r>
      <w:r>
        <w:rPr>
          <w:rFonts w:cs="Arial" w:ascii="Calibri" w:hAnsi="Calibri"/>
          <w:color w:val="000000"/>
          <w:sz w:val="20"/>
          <w:lang w:val="en-CA"/>
        </w:rPr>
        <w:t>}</w:t>
      </w:r>
    </w:p>
    <w:p>
      <w:pPr>
        <w:pStyle w:val="Normal"/>
        <w:rPr>
          <w:rFonts w:ascii="Calibri" w:hAnsi="Calibri"/>
          <w:color w:val="000000"/>
          <w:lang w:val="en-CA"/>
        </w:rPr>
      </w:pPr>
      <w:r>
        <w:rPr>
          <w:rFonts w:ascii="Calibri" w:hAnsi="Calibri"/>
          <w:color w:val="000000"/>
          <w:lang w:val="en-CA"/>
        </w:rPr>
      </w:r>
    </w:p>
    <w:p>
      <w:pPr>
        <w:pStyle w:val="Normal"/>
        <w:rPr>
          <w:rFonts w:ascii="times new roman" w:hAnsi="times new roman"/>
        </w:rPr>
      </w:pPr>
      <w:r>
        <w:rPr>
          <w:rFonts w:cs="Arial" w:ascii="Calibri" w:hAnsi="Calibri"/>
          <w:color w:val="000000"/>
          <w:sz w:val="20"/>
          <w:lang w:val="en-CA"/>
        </w:rPr>
        <w:t>Dear {d.applicant_name}</w:t>
      </w:r>
      <w:r>
        <w:rPr>
          <w:rFonts w:ascii="Calibri" w:hAnsi="Calibri"/>
          <w:color w:val="000000"/>
          <w:sz w:val="20"/>
          <w:lang w:val="en-CA"/>
        </w:rPr>
        <w:t>:</w:t>
      </w:r>
    </w:p>
    <w:p>
      <w:pPr>
        <w:pStyle w:val="Normal"/>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Thank you for your request for funding as outlined in your submission dated {d.application_date}.  Terms not otherwise defined in this Letter have the meaning given to them in the General Terms and Conditions to the Dormant Sites Reclamation Program (the “</w:t>
      </w:r>
      <w:r>
        <w:rPr>
          <w:rFonts w:cs="Arial" w:ascii="Calibri" w:hAnsi="Calibri"/>
          <w:b/>
          <w:sz w:val="20"/>
        </w:rPr>
        <w:t>General Terms and Conditions</w:t>
      </w:r>
      <w:r>
        <w:rPr>
          <w:rFonts w:cs="Arial" w:ascii="Calibri" w:hAnsi="Calibri"/>
          <w:sz w:val="20"/>
        </w:rPr>
        <w:t>”).</w:t>
      </w:r>
    </w:p>
    <w:p>
      <w:pPr>
        <w:pStyle w:val="Normal"/>
        <w:jc w:val="both"/>
        <w:rPr>
          <w:rFonts w:ascii="Calibri" w:hAnsi="Calibri" w:cs="Arial"/>
          <w:sz w:val="20"/>
        </w:rPr>
      </w:pPr>
      <w:r>
        <w:rPr>
          <w:rFonts w:cs="Arial" w:ascii="Calibri" w:hAnsi="Calibri"/>
          <w:sz w:val="20"/>
        </w:rPr>
      </w:r>
    </w:p>
    <w:p>
      <w:pPr>
        <w:pStyle w:val="Normal"/>
        <w:jc w:val="both"/>
        <w:rPr>
          <w:rFonts w:ascii="times new roman" w:hAnsi="times new roman"/>
        </w:rPr>
      </w:pPr>
      <w:r>
        <w:rPr>
          <w:rFonts w:cs="Arial" w:ascii="Calibri" w:hAnsi="Calibri"/>
          <w:sz w:val="20"/>
        </w:rPr>
        <w:t xml:space="preserve">The </w:t>
      </w:r>
      <w:r>
        <w:rPr>
          <w:rFonts w:ascii="Calibri" w:hAnsi="Calibri"/>
          <w:color w:val="000000"/>
          <w:sz w:val="20"/>
        </w:rPr>
        <w:t>Ministry of Energy, Mines and Petroleum Resources (the “Province”)</w:t>
      </w:r>
      <w:r>
        <w:rPr>
          <w:rFonts w:cs="Arial" w:ascii="Calibri" w:hAnsi="Calibri"/>
          <w:sz w:val="20"/>
        </w:rPr>
        <w:t xml:space="preserve"> is pleased to provide funding up to the amount of {d.funding_amount</w:t>
      </w:r>
      <w:r>
        <w:rPr>
          <w:rFonts w:cs="Arial" w:ascii="Calibri" w:hAnsi="Calibri"/>
          <w:color w:val="000000"/>
          <w:sz w:val="20"/>
          <w:lang w:val="en-CA"/>
        </w:rPr>
        <w:t>}</w:t>
      </w:r>
      <w:r>
        <w:rPr>
          <w:rFonts w:ascii="Calibri" w:hAnsi="Calibri"/>
          <w:color w:val="000000"/>
          <w:sz w:val="20"/>
          <w:lang w:val="en-CA"/>
        </w:rPr>
        <w:t xml:space="preserve"> (the “</w:t>
      </w:r>
      <w:r>
        <w:rPr>
          <w:rFonts w:ascii="Calibri" w:hAnsi="Calibri"/>
          <w:b/>
          <w:color w:val="000000"/>
          <w:sz w:val="20"/>
          <w:lang w:val="en-CA"/>
        </w:rPr>
        <w:t>Financial Contribution</w:t>
      </w:r>
      <w:r>
        <w:rPr>
          <w:rFonts w:ascii="Calibri" w:hAnsi="Calibri"/>
          <w:color w:val="000000"/>
          <w:sz w:val="20"/>
          <w:lang w:val="en-CA"/>
        </w:rPr>
        <w:t xml:space="preserve">”) towards the Dormant Sites Reclamation Program, subject to your acceptance of the terms and conditions of the Agreement, as evidenced by your execution and delivery of this Letter to the Province.   </w:t>
      </w:r>
    </w:p>
    <w:p>
      <w:pPr>
        <w:pStyle w:val="Normal"/>
        <w:jc w:val="both"/>
        <w:rPr>
          <w:rFonts w:ascii="Calibri" w:hAnsi="Calibri"/>
          <w:b/>
          <w:b/>
          <w:color w:val="000000"/>
          <w:sz w:val="20"/>
          <w:lang w:val="en-CA"/>
        </w:rPr>
      </w:pPr>
      <w:r>
        <w:rPr>
          <w:rFonts w:ascii="Calibri" w:hAnsi="Calibri"/>
          <w:b/>
          <w:color w:val="000000"/>
          <w:sz w:val="20"/>
          <w:lang w:val="en-CA"/>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 xml:space="preserve">The Province agrees to disburse the Financial Contribution to the Recipient as detailed in the </w:t>
      </w:r>
      <w:r>
        <w:rPr>
          <w:rFonts w:cs="Calibri" w:ascii="Calibri" w:hAnsi="Calibri" w:cstheme="minorHAnsi"/>
          <w:b/>
          <w:sz w:val="20"/>
        </w:rPr>
        <w:t>General Terms and Conditions, Section 7</w:t>
      </w:r>
      <w:r>
        <w:rPr>
          <w:rFonts w:cs="Calibri" w:ascii="Calibri" w:hAnsi="Calibri" w:cstheme="minorHAnsi"/>
          <w:sz w:val="20"/>
        </w:rPr>
        <w:t>:</w:t>
      </w:r>
    </w:p>
    <w:p>
      <w:pPr>
        <w:pStyle w:val="Normal"/>
        <w:spacing w:before="40" w:after="40"/>
        <w:rPr>
          <w:rFonts w:ascii="Calibri" w:hAnsi="Calibri" w:cs="Calibri" w:cstheme="minorHAnsi"/>
          <w:sz w:val="20"/>
        </w:rPr>
      </w:pPr>
      <w:r>
        <w:rPr>
          <w:rFonts w:cs="Calibri" w:cstheme="minorHAnsi" w:ascii="Calibri" w:hAnsi="Calibri"/>
          <w:sz w:val="20"/>
        </w:rPr>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Initial Payment of 10% - Upon delivery to the Province of the executed agreement between the Province and the Recipient, Expenditure Summary, Copy of Contract with Permit Holder and Certificate of Insurance.</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Interim Payment of up to 60% - Upon delivery and verification by the Province of the Interim Expenditure Summary.</w:t>
      </w:r>
    </w:p>
    <w:p>
      <w:pPr>
        <w:pStyle w:val="ListParagraph"/>
        <w:numPr>
          <w:ilvl w:val="0"/>
          <w:numId w:val="2"/>
        </w:numPr>
        <w:spacing w:before="40" w:after="40"/>
        <w:contextualSpacing/>
        <w:rPr>
          <w:rFonts w:ascii="Calibri" w:hAnsi="Calibri" w:cs="Calibri" w:asciiTheme="minorHAnsi" w:cstheme="minorHAnsi" w:hAnsiTheme="minorHAnsi"/>
          <w:sz w:val="20"/>
        </w:rPr>
      </w:pPr>
      <w:r>
        <w:rPr>
          <w:rFonts w:cs="Calibri" w:ascii="Calibri" w:hAnsi="Calibri" w:cstheme="minorHAnsi"/>
          <w:sz w:val="20"/>
        </w:rPr>
        <w:t>Final Payment of up to 30% - Upon delivery and verification by the Province of the Final Expenditure Summary, Final Financial Report and the Final Project Report.</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spacing w:before="40" w:after="40"/>
        <w:rPr>
          <w:rFonts w:ascii="Calibri" w:hAnsi="Calibri" w:cs="Calibri" w:asciiTheme="minorHAnsi" w:cstheme="minorHAnsi" w:hAnsiTheme="minorHAnsi"/>
          <w:sz w:val="20"/>
        </w:rPr>
      </w:pPr>
      <w:r>
        <w:rPr>
          <w:rFonts w:cs="Calibri" w:ascii="Calibri" w:hAnsi="Calibri" w:cstheme="minorHAnsi"/>
          <w:sz w:val="20"/>
        </w:rPr>
        <w:t>In order to receive payment, the Recipient must submit to the Province, upon completion of each step of the Project specified in the Services Schedule, a written statement of account showing:</w:t>
      </w:r>
    </w:p>
    <w:p>
      <w:pPr>
        <w:pStyle w:val="Normal"/>
        <w:spacing w:before="40" w:after="40"/>
        <w:rPr>
          <w:rFonts w:ascii="Calibri" w:hAnsi="Calibri" w:cs="Calibri" w:cstheme="minorHAnsi"/>
          <w:sz w:val="20"/>
        </w:rPr>
      </w:pPr>
      <w:r>
        <w:rPr>
          <w:rFonts w:cs="Calibri" w:cstheme="minorHAnsi" w:ascii="Calibri" w:hAnsi="Calibri"/>
          <w:sz w:val="20"/>
        </w:rPr>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Recipient’s legal name and address;</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date of the statement and a statement number for identification;</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Agreement Number;</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the calculation of the Financial Contribution being claimed, with reasonable detail of the applicable part of the Project completed to statement date; and</w:t>
      </w:r>
    </w:p>
    <w:p>
      <w:pPr>
        <w:pStyle w:val="Normal"/>
        <w:numPr>
          <w:ilvl w:val="0"/>
          <w:numId w:val="1"/>
        </w:numPr>
        <w:spacing w:before="40" w:after="40"/>
        <w:rPr>
          <w:rFonts w:ascii="Calibri" w:hAnsi="Calibri" w:cs="Calibri" w:asciiTheme="minorHAnsi" w:cstheme="minorHAnsi" w:hAnsiTheme="minorHAnsi"/>
          <w:sz w:val="20"/>
        </w:rPr>
      </w:pPr>
      <w:r>
        <w:rPr>
          <w:rFonts w:cs="Calibri" w:ascii="Calibri" w:hAnsi="Calibri" w:cstheme="minorHAnsi"/>
          <w:sz w:val="20"/>
        </w:rPr>
        <w:t>any other billing information reasonably requested by the Province.</w:t>
      </w:r>
    </w:p>
    <w:p>
      <w:pPr>
        <w:pStyle w:val="Normal"/>
        <w:spacing w:before="40" w:after="40"/>
        <w:rPr>
          <w:rFonts w:ascii="Calibri" w:hAnsi="Calibri" w:cs="Calibri" w:cstheme="minorHAnsi"/>
          <w:sz w:val="20"/>
        </w:rPr>
      </w:pPr>
      <w:r>
        <w:rPr>
          <w:rFonts w:cs="Calibri" w:cstheme="minorHAnsi" w:ascii="Calibri" w:hAnsi="Calibri"/>
          <w:sz w:val="20"/>
        </w:rPr>
      </w:r>
    </w:p>
    <w:p>
      <w:pPr>
        <w:sectPr>
          <w:footerReference w:type="default" r:id="rId3"/>
          <w:type w:val="nextPage"/>
          <w:pgSz w:w="12240" w:h="15840"/>
          <w:pgMar w:left="1797" w:right="1797" w:header="0" w:top="777" w:footer="1134" w:bottom="1693" w:gutter="0"/>
          <w:pgNumType w:fmt="decimal"/>
          <w:formProt w:val="false"/>
          <w:textDirection w:val="lrTb"/>
          <w:docGrid w:type="default" w:linePitch="326" w:charSpace="0"/>
        </w:sectPr>
        <w:pStyle w:val="Normal"/>
        <w:spacing w:before="40" w:after="40"/>
        <w:rPr>
          <w:rFonts w:ascii="times new roman" w:hAnsi="times new roman"/>
        </w:rPr>
      </w:pPr>
      <w:r>
        <w:rPr>
          <w:rFonts w:cs="Calibri" w:ascii="Calibri" w:hAnsi="Calibri" w:cstheme="minorHAnsi"/>
          <w:sz w:val="20"/>
        </w:rPr>
        <w:t>Any future contributions by the Province under this Project are conditional upon the Recipient having complied with the terms and conditions of this Agreement.</w:t>
      </w:r>
    </w:p>
    <w:p>
      <w:pPr>
        <w:pStyle w:val="Normal"/>
        <w:jc w:val="both"/>
        <w:rPr/>
      </w:pPr>
      <w:r>
        <w:rPr>
          <w:rFonts w:ascii="Calibri" w:hAnsi="Calibri"/>
          <w:b/>
          <w:color w:val="000000"/>
          <w:sz w:val="20"/>
          <w:lang w:val="en-CA"/>
        </w:rPr>
        <w:t xml:space="preserve">Notice Information.  </w:t>
      </w:r>
      <w:r>
        <w:rPr>
          <w:rFonts w:ascii="Calibri" w:hAnsi="Calibri"/>
          <w:color w:val="000000"/>
          <w:sz w:val="20"/>
          <w:lang w:val="en-CA"/>
        </w:rPr>
        <w:t>The contact details of the Parties are</w:t>
      </w:r>
    </w:p>
    <w:p>
      <w:pPr>
        <w:pStyle w:val="Normal"/>
        <w:jc w:val="both"/>
        <w:rPr>
          <w:rFonts w:ascii="Calibri" w:hAnsi="Calibri"/>
          <w:color w:val="000000"/>
          <w:sz w:val="20"/>
          <w:lang w:val="en-CA"/>
        </w:rPr>
      </w:pPr>
      <w:r>
        <w:rPr>
          <w:rFonts w:ascii="Calibri" w:hAnsi="Calibri"/>
          <w:color w:val="000000"/>
          <w:sz w:val="20"/>
          <w:lang w:val="en-CA"/>
        </w:rPr>
      </w:r>
    </w:p>
    <w:p>
      <w:pPr>
        <w:pStyle w:val="Normal"/>
        <w:jc w:val="both"/>
        <w:rPr>
          <w:rFonts w:ascii="times new roman" w:hAnsi="times new roman"/>
        </w:rPr>
      </w:pPr>
      <w:r>
        <w:rPr>
          <w:rFonts w:ascii="Calibri" w:hAnsi="Calibri"/>
          <w:color w:val="000000"/>
          <w:sz w:val="20"/>
          <w:lang w:val="en-CA"/>
        </w:rPr>
        <w:tab/>
        <w:t>Province:</w:t>
        <w:tab/>
        <w:t>{d.province_contact_details}</w:t>
      </w:r>
    </w:p>
    <w:p>
      <w:pPr>
        <w:pStyle w:val="Normal"/>
        <w:jc w:val="both"/>
        <w:rPr>
          <w:rFonts w:ascii="times new roman" w:hAnsi="times new roman"/>
        </w:rPr>
      </w:pPr>
      <w:r>
        <w:rPr>
          <w:rFonts w:ascii="Calibri" w:hAnsi="Calibri"/>
          <w:color w:val="000000"/>
          <w:sz w:val="20"/>
          <w:lang w:val="en-CA"/>
        </w:rPr>
        <w:t xml:space="preserve"> </w:t>
      </w:r>
    </w:p>
    <w:p>
      <w:pPr>
        <w:pStyle w:val="Normal"/>
        <w:jc w:val="both"/>
        <w:rPr/>
      </w:pPr>
      <w:r>
        <w:rPr>
          <w:rFonts w:ascii="Calibri" w:hAnsi="Calibri"/>
          <w:color w:val="000000"/>
          <w:sz w:val="20"/>
          <w:lang w:val="en-CA"/>
        </w:rPr>
        <w:tab/>
        <w:t>Recipient:</w:t>
        <w:tab/>
        <w:t>{d.recipient_contact_details}</w:t>
      </w:r>
    </w:p>
    <w:p>
      <w:pPr>
        <w:pStyle w:val="Normal"/>
        <w:jc w:val="both"/>
        <w:rPr>
          <w:rFonts w:ascii="times new roman" w:hAnsi="times new roman"/>
          <w:color w:val="000000"/>
          <w:sz w:val="20"/>
          <w:lang w:val="en-CA"/>
        </w:rPr>
      </w:pPr>
      <w:r>
        <w:rPr>
          <w:rFonts w:ascii="times new roman" w:hAnsi="times new roman"/>
          <w:color w:val="000000"/>
          <w:sz w:val="20"/>
          <w:lang w:val="en-CA"/>
        </w:rPr>
      </w:r>
    </w:p>
    <w:p>
      <w:pPr>
        <w:pStyle w:val="Normal"/>
        <w:jc w:val="both"/>
        <w:rPr>
          <w:rFonts w:ascii="times new roman" w:hAnsi="times new roman"/>
        </w:rPr>
      </w:pPr>
      <w:r>
        <w:rPr>
          <w:rFonts w:ascii="Calibri" w:hAnsi="Calibri"/>
          <w:color w:val="000000"/>
          <w:sz w:val="20"/>
          <w:lang w:val="en-CA"/>
        </w:rPr>
        <w:t xml:space="preserve">The address, phone number, facsimile number, or email set out above may be changed by written notice in accordance with Section 18 of the General Terms and Conditions.  </w:t>
      </w:r>
      <w:r>
        <w:rPr>
          <w:rFonts w:cs="Arial" w:ascii="Calibri" w:hAnsi="Calibri"/>
          <w:b/>
          <w:sz w:val="20"/>
        </w:rPr>
        <w:t>Acceptance of Agreement</w:t>
      </w:r>
      <w:r>
        <w:rPr>
          <w:rFonts w:cs="Arial" w:ascii="Calibri" w:hAnsi="Calibri"/>
          <w:sz w:val="20"/>
        </w:rPr>
        <w:t xml:space="preserve">.  The </w:t>
      </w:r>
      <w:bookmarkStart w:id="1" w:name="_Hlk40769978"/>
      <w:r>
        <w:rPr>
          <w:rFonts w:cs="Arial" w:ascii="Calibri" w:hAnsi="Calibri"/>
          <w:sz w:val="20"/>
        </w:rPr>
        <w:t xml:space="preserve">General Terms and Conditions </w:t>
      </w:r>
      <w:bookmarkEnd w:id="1"/>
      <w:r>
        <w:rPr>
          <w:rFonts w:cs="Arial" w:ascii="Calibri" w:hAnsi="Calibri"/>
          <w:sz w:val="20"/>
        </w:rPr>
        <w:t xml:space="preserve">are applicable to and are supplemented by this Letter.  The General Terms and Conditions are available in the Dormant Sites Reclamation Program application portal, or may be viewed at the following website: </w:t>
      </w:r>
      <w:r>
        <w:rPr>
          <w:rFonts w:ascii="Calibri" w:hAnsi="Calibri"/>
          <w:color w:val="4F81BD" w:themeColor="accent1"/>
          <w:sz w:val="20"/>
          <w:u w:val="single"/>
          <w:lang w:val="en-CA"/>
        </w:rPr>
        <w:t>Terms &amp; Conditions</w:t>
      </w:r>
      <w:r>
        <w:rPr>
          <w:rFonts w:cs="Arial" w:ascii="Calibri" w:hAnsi="Calibri"/>
          <w:sz w:val="20"/>
        </w:rPr>
        <w:t xml:space="preserv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Together, the </w:t>
      </w:r>
      <w:r>
        <w:rPr>
          <w:rFonts w:cs="Arial" w:ascii="Calibri" w:hAnsi="Calibri"/>
          <w:b/>
          <w:sz w:val="20"/>
        </w:rPr>
        <w:t>General Terms and Conditions</w:t>
      </w:r>
      <w:r>
        <w:rPr>
          <w:rFonts w:cs="Arial" w:ascii="Calibri" w:hAnsi="Calibri"/>
          <w:sz w:val="20"/>
        </w:rPr>
        <w:t xml:space="preserve"> and this Letter constitute the Agreement between you and the Province.  In the case of any conflict between the provisions of these General Terms and Conditions and the Letter the terms of the Letter will prevail.  Please indicate your acceptance of the terms of the Agreement as outlined above by signing and returning a copy to the undersigned.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We wish you success in achieving the objectives of the Agreement.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 xml:space="preserve">As detailed in the Agreement, further installments of the Financial Contribution will require the delivery to the Province of all required deliverables as per the </w:t>
      </w:r>
      <w:r>
        <w:rPr>
          <w:rFonts w:cs="Arial" w:ascii="Calibri" w:hAnsi="Calibri"/>
          <w:b/>
          <w:sz w:val="20"/>
        </w:rPr>
        <w:t>General Terms and Conditions</w:t>
      </w:r>
      <w:r>
        <w:rPr>
          <w:rFonts w:cs="Arial" w:ascii="Calibri" w:hAnsi="Calibri"/>
          <w:sz w:val="20"/>
        </w:rPr>
        <w:t xml:space="preserve">. We encourage you to contact ministry staff as detailed above for any further assistance you may require.  </w:t>
      </w:r>
    </w:p>
    <w:p>
      <w:pPr>
        <w:pStyle w:val="Normal"/>
        <w:jc w:val="both"/>
        <w:rPr>
          <w:rFonts w:ascii="Calibri" w:hAnsi="Calibri" w:cs="Arial"/>
          <w:sz w:val="20"/>
        </w:rPr>
      </w:pPr>
      <w:r>
        <w:rPr>
          <w:rFonts w:cs="Arial" w:ascii="Calibri" w:hAnsi="Calibri"/>
          <w:sz w:val="20"/>
        </w:rPr>
      </w:r>
    </w:p>
    <w:p>
      <w:pPr>
        <w:pStyle w:val="Normal"/>
        <w:jc w:val="both"/>
        <w:rPr>
          <w:rFonts w:ascii="Calibri" w:hAnsi="Calibri" w:cs="Arial" w:asciiTheme="minorHAnsi" w:hAnsiTheme="minorHAnsi"/>
          <w:sz w:val="20"/>
        </w:rPr>
      </w:pPr>
      <w:r>
        <w:rPr>
          <w:rFonts w:cs="Arial" w:ascii="Calibri" w:hAnsi="Calibri"/>
          <w:sz w:val="20"/>
        </w:rPr>
        <w:t>Yours truly,</w:t>
      </w:r>
    </w:p>
    <w:p>
      <w:pPr>
        <w:pStyle w:val="Normal"/>
        <w:rPr>
          <w:rFonts w:ascii="Calibri" w:hAnsi="Calibri" w:cs="Arial"/>
          <w:sz w:val="20"/>
        </w:rPr>
      </w:pPr>
      <w:r>
        <w:rPr>
          <w:rFonts w:cs="Arial" w:ascii="Calibri" w:hAnsi="Calibri"/>
          <w:sz w:val="20"/>
        </w:rPr>
      </w:r>
    </w:p>
    <w:p>
      <w:pPr>
        <w:pStyle w:val="Normal"/>
        <w:rPr>
          <w:rFonts w:ascii="Calibri" w:hAnsi="Calibri" w:cs="Arial" w:asciiTheme="minorHAnsi" w:hAnsiTheme="minorHAnsi"/>
          <w:sz w:val="20"/>
        </w:rPr>
      </w:pPr>
      <w:r>
        <w:rPr>
          <w:rFonts w:cs="Arial" w:ascii="Calibri" w:hAnsi="Calibri"/>
          <w:sz w:val="20"/>
        </w:rPr>
        <w:t>__________________________________</w:t>
        <w:tab/>
        <w:tab/>
        <w:t>________________________________</w:t>
      </w:r>
    </w:p>
    <w:p>
      <w:pPr>
        <w:pStyle w:val="Normal"/>
        <w:rPr>
          <w:rFonts w:ascii="Calibri" w:hAnsi="Calibri" w:cs="Arial" w:asciiTheme="minorHAnsi" w:hAnsiTheme="minorHAnsi"/>
          <w:sz w:val="20"/>
        </w:rPr>
      </w:pPr>
      <w:r>
        <w:rPr>
          <w:rFonts w:cs="Arial" w:ascii="Calibri" w:hAnsi="Calibri"/>
          <w:sz w:val="20"/>
        </w:rPr>
        <w:t xml:space="preserve">Signature </w:t>
        <w:tab/>
        <w:tab/>
        <w:tab/>
        <w:tab/>
        <w:tab/>
        <w:tab/>
        <w:t>Date</w:t>
      </w:r>
    </w:p>
    <w:p>
      <w:pPr>
        <w:pStyle w:val="Normal"/>
        <w:rPr>
          <w:rFonts w:ascii="Calibri" w:hAnsi="Calibri" w:cs="Arial" w:asciiTheme="minorHAnsi" w:hAnsiTheme="minorHAnsi"/>
          <w:sz w:val="20"/>
        </w:rPr>
      </w:pPr>
      <w:r>
        <w:rPr>
          <w:rFonts w:cs="Arial" w:ascii="Calibri" w:hAnsi="Calibri"/>
          <w:sz w:val="20"/>
        </w:rPr>
        <w:t>Name - Title</w:t>
        <w:tab/>
        <w:tab/>
        <w:tab/>
        <w:tab/>
        <w:tab/>
      </w:r>
    </w:p>
    <w:p>
      <w:pPr>
        <w:pStyle w:val="Normal"/>
        <w:rPr>
          <w:rFonts w:ascii="Calibri" w:hAnsi="Calibri" w:cs="Arial" w:asciiTheme="minorHAnsi" w:hAnsiTheme="minorHAnsi"/>
          <w:sz w:val="20"/>
        </w:rPr>
      </w:pPr>
      <w:r>
        <w:rPr>
          <w:rFonts w:cs="Arial" w:ascii="Calibri" w:hAnsi="Calibri"/>
          <w:sz w:val="20"/>
        </w:rPr>
        <w:t xml:space="preserve">Ministry Name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olor w:val="000000"/>
          <w:sz w:val="20"/>
        </w:rPr>
      </w:pPr>
      <w:r>
        <w:rPr>
          <w:rFonts w:ascii="Calibri" w:hAnsi="Calibri"/>
          <w:color w:val="000000"/>
          <w:sz w:val="20"/>
        </w:rPr>
        <mc:AlternateContent>
          <mc:Choice Requires="wps">
            <w:drawing>
              <wp:anchor behindDoc="0" distT="0" distB="0" distL="0" distR="0" simplePos="0" locked="0" layoutInCell="1" allowOverlap="1" relativeHeight="3" wp14:anchorId="35C144EC">
                <wp:simplePos x="0" y="0"/>
                <wp:positionH relativeFrom="column">
                  <wp:posOffset>-1270</wp:posOffset>
                </wp:positionH>
                <wp:positionV relativeFrom="paragraph">
                  <wp:posOffset>59690</wp:posOffset>
                </wp:positionV>
                <wp:extent cx="5437505" cy="1270"/>
                <wp:effectExtent l="38100" t="38100" r="53340" b="95250"/>
                <wp:wrapNone/>
                <wp:docPr id="2" name="Straight Connector 2"/>
                <a:graphic xmlns:a="http://schemas.openxmlformats.org/drawingml/2006/main">
                  <a:graphicData uri="http://schemas.microsoft.com/office/word/2010/wordprocessingShape">
                    <wps:wsp>
                      <wps:cNvSpPr/>
                      <wps:spPr>
                        <a:xfrm>
                          <a:off x="0" y="0"/>
                          <a:ext cx="5436720" cy="0"/>
                        </a:xfrm>
                        <a:prstGeom prst="line">
                          <a:avLst/>
                        </a:prstGeom>
                        <a:ln>
                          <a:round/>
                        </a:ln>
                      </wps:spPr>
                      <wps:style>
                        <a:lnRef idx="2">
                          <a:schemeClr val="accent5"/>
                        </a:lnRef>
                        <a:fillRef idx="0">
                          <a:schemeClr val="accent5"/>
                        </a:fillRef>
                        <a:effectRef idx="1">
                          <a:schemeClr val="accent5"/>
                        </a:effectRef>
                        <a:fontRef idx="minor"/>
                      </wps:style>
                      <wps:bodyPr/>
                    </wps:wsp>
                  </a:graphicData>
                </a:graphic>
              </wp:anchor>
            </w:drawing>
          </mc:Choice>
          <mc:Fallback>
            <w:pict>
              <v:line id="shape_0" from="-0.1pt,4.7pt" to="427.95pt,4.7pt" ID="Straight Connector 2" stroked="t" style="position:absolute" wp14:anchorId="35C144EC">
                <v:stroke color="#4bacc6" weight="25560" joinstyle="round" endcap="flat"/>
                <v:fill o:detectmouseclick="t" on="false"/>
                <v:shadow on="t" obscured="f" color="black"/>
              </v:line>
            </w:pict>
          </mc:Fallback>
        </mc:AlternateContent>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sz w:val="20"/>
        </w:rPr>
      </w:pPr>
      <w:r>
        <w:rPr>
          <w:rFonts w:cs="Arial" w:ascii="Calibri" w:hAnsi="Calibri"/>
          <w:sz w:val="20"/>
        </w:rPr>
      </w:r>
    </w:p>
    <w:p>
      <w:pPr>
        <w:pStyle w:val="Normal"/>
        <w:tabs>
          <w:tab w:val="clear" w:pos="720"/>
          <w:tab w:val="left" w:pos="4176" w:leader="none"/>
          <w:tab w:val="left" w:pos="4752" w:leader="none"/>
          <w:tab w:val="left" w:pos="5904" w:leader="none"/>
        </w:tabs>
        <w:spacing w:lineRule="exact" w:line="240" w:before="120" w:after="0"/>
        <w:ind w:right="446" w:hanging="0"/>
        <w:rPr>
          <w:rFonts w:ascii="Calibri" w:hAnsi="Calibri" w:cs="Arial" w:asciiTheme="minorHAnsi" w:hAnsiTheme="minorHAnsi"/>
          <w:sz w:val="20"/>
        </w:rPr>
      </w:pPr>
      <w:r>
        <w:rPr>
          <w:rFonts w:cs="Arial" w:ascii="Calibri" w:hAnsi="Calibri"/>
          <w:b/>
          <w:sz w:val="20"/>
        </w:rPr>
        <w:t>AGREED AND ACCEPTED.</w:t>
      </w:r>
      <w:r>
        <w:rPr>
          <w:rFonts w:cs="Arial" w:ascii="Calibri" w:hAnsi="Calibri"/>
          <w:sz w:val="20"/>
        </w:rPr>
        <w:t xml:space="preserve">  SIGNED on the _____ day of _______________, 20__ by the Recipient (or, if not an individual, on its behalf by its authorized signatory or signatories):</w:t>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Signature(s)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sz w:val="20"/>
        </w:rPr>
      </w:pPr>
      <w:r>
        <w:rPr>
          <w:rFonts w:cs="Arial" w:ascii="Calibri" w:hAnsi="Calibri"/>
          <w:sz w:val="20"/>
        </w:rPr>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Print Name(s)</w:t>
        <w:tab/>
      </w:r>
    </w:p>
    <w:p>
      <w:pPr>
        <w:pStyle w:val="Normal"/>
        <w:tabs>
          <w:tab w:val="clear" w:pos="720"/>
          <w:tab w:val="left" w:pos="4176" w:leader="none"/>
          <w:tab w:val="left" w:pos="4752" w:leader="none"/>
          <w:tab w:val="left" w:pos="5328" w:leader="none"/>
        </w:tabs>
        <w:spacing w:lineRule="exact" w:line="240"/>
        <w:ind w:right="450" w:hanging="0"/>
        <w:rPr>
          <w:rFonts w:ascii="Calibri" w:hAnsi="Calibri" w:cs="Arial" w:asciiTheme="minorHAnsi" w:hAnsiTheme="minorHAnsi"/>
          <w:sz w:val="20"/>
        </w:rPr>
      </w:pPr>
      <w:r>
        <w:rPr>
          <w:rFonts w:cs="Arial" w:ascii="Calibri" w:hAnsi="Calibri"/>
          <w:sz w:val="20"/>
        </w:rPr>
        <w:tab/>
      </w:r>
    </w:p>
    <w:p>
      <w:pPr>
        <w:pStyle w:val="Normal"/>
        <w:tabs>
          <w:tab w:val="clear" w:pos="720"/>
          <w:tab w:val="left" w:pos="3720" w:leader="none"/>
          <w:tab w:val="left" w:pos="4752" w:leader="none"/>
          <w:tab w:val="left" w:pos="5328" w:leader="none"/>
        </w:tabs>
        <w:spacing w:lineRule="exact" w:line="240"/>
        <w:ind w:right="450" w:hanging="0"/>
        <w:rPr>
          <w:rFonts w:ascii="Calibri" w:hAnsi="Calibri" w:cs="Arial" w:asciiTheme="minorHAnsi" w:hAnsiTheme="minorHAnsi"/>
          <w:sz w:val="20"/>
          <w:u w:val="single"/>
        </w:rPr>
      </w:pPr>
      <w:r>
        <w:rPr>
          <w:rFonts w:cs="Arial" w:ascii="Calibri" w:hAnsi="Calibri"/>
          <w:sz w:val="20"/>
          <w:u w:val="single"/>
        </w:rPr>
        <w:tab/>
      </w:r>
    </w:p>
    <w:p>
      <w:pPr>
        <w:pStyle w:val="Normal"/>
        <w:tabs>
          <w:tab w:val="clear" w:pos="720"/>
          <w:tab w:val="left" w:pos="3862" w:leader="none"/>
          <w:tab w:val="left" w:pos="4752" w:leader="none"/>
          <w:tab w:val="left" w:pos="5328" w:leader="none"/>
        </w:tabs>
        <w:spacing w:lineRule="exact" w:line="240"/>
        <w:ind w:right="450" w:hanging="0"/>
        <w:rPr>
          <w:rFonts w:ascii="Calibri" w:hAnsi="Calibri" w:asciiTheme="minorHAnsi" w:hAnsiTheme="minorHAnsi"/>
          <w:color w:val="000000"/>
          <w:sz w:val="20"/>
        </w:rPr>
      </w:pPr>
      <w:r>
        <w:rPr>
          <w:rFonts w:cs="Arial" w:ascii="Calibri" w:hAnsi="Calibri"/>
          <w:sz w:val="20"/>
        </w:rPr>
        <w:t>Print Title(s)</w:t>
      </w:r>
    </w:p>
    <w:p>
      <w:pPr>
        <w:pStyle w:val="Normal"/>
        <w:rPr>
          <w:rFonts w:ascii="Calibri" w:hAnsi="Calibri" w:cs="Arial" w:asciiTheme="minorHAnsi" w:hAnsiTheme="minorHAnsi"/>
          <w:color w:val="000000"/>
          <w:sz w:val="20"/>
        </w:rPr>
      </w:pPr>
      <w:r>
        <w:rPr>
          <w:rFonts w:cs="Arial" w:ascii="Calibri" w:hAnsi="Calibri"/>
          <w:color w:val="000000"/>
          <w:sz w:val="20"/>
        </w:rPr>
        <w:t xml:space="preserve"> </w:t>
      </w:r>
    </w:p>
    <w:p>
      <w:pPr>
        <w:pStyle w:val="Normal"/>
        <w:widowControl w:val="false"/>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Arial"/>
          <w:color w:val="000000"/>
          <w:sz w:val="20"/>
        </w:rPr>
      </w:pPr>
      <w:r>
        <w:rPr>
          <w:rFonts w:cs="Arial" w:ascii="Calibri" w:hAnsi="Calibri"/>
          <w:color w:val="000000"/>
          <w:sz w:val="20"/>
        </w:rPr>
      </w:r>
      <w:r>
        <w:br w:type="page"/>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b w:val="false"/>
          <w:i w:val="false"/>
          <w:caps w:val="false"/>
          <w:smallCaps w:val="false"/>
          <w:color w:val="444444"/>
          <w:spacing w:val="0"/>
          <w:sz w:val="21"/>
        </w:rPr>
        <w:t>Well Project Information</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rFonts w:ascii="Calibri" w:hAnsi="Calibri"/>
          <w:b w:val="false"/>
          <w:b w:val="false"/>
          <w:i w:val="false"/>
          <w:i w:val="false"/>
          <w:caps w:val="false"/>
          <w:smallCaps w:val="false"/>
          <w:color w:val="444444"/>
          <w:spacing w:val="0"/>
          <w:sz w:val="20"/>
          <w:szCs w:val="20"/>
        </w:rPr>
      </w:pPr>
      <w:r>
        <w:rPr>
          <w:rFonts w:ascii="Calibri" w:hAnsi="Calibri"/>
          <w:b w:val="false"/>
          <w:i w:val="false"/>
          <w:caps w:val="false"/>
          <w:smallCaps w:val="false"/>
          <w:color w:val="444444"/>
          <w:spacing w:val="0"/>
          <w:sz w:val="20"/>
          <w:szCs w:val="20"/>
        </w:rPr>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sz w:val="20"/>
          <w:szCs w:val="20"/>
        </w:rPr>
        <w:t>{d.formatted_well_sites:convCRLF()}</w:t>
      </w:r>
    </w:p>
    <w:p>
      <w:pPr>
        <w:pStyle w:val="Normal"/>
        <w:tabs>
          <w:tab w:val="left" w:pos="-1440" w:leader="none"/>
          <w:tab w:val="left" w:pos="-720" w:leader="none"/>
          <w:tab w:val="left" w:pos="0" w:leader="none"/>
          <w:tab w:val="left" w:pos="720" w:leader="none"/>
          <w:tab w:val="left" w:pos="1260" w:leader="none"/>
          <w:tab w:val="left" w:pos="2250" w:leader="none"/>
          <w:tab w:val="left" w:pos="5040" w:leader="none"/>
          <w:tab w:val="left" w:pos="8640" w:leader="none"/>
        </w:tabs>
        <w:suppressAutoHyphens w:val="true"/>
        <w:jc w:val="left"/>
        <w:rPr/>
      </w:pPr>
      <w:r>
        <w:rPr>
          <w:rFonts w:ascii="Calibri" w:hAnsi="Calibri"/>
        </w:rPr>
        <w:br/>
      </w:r>
    </w:p>
    <w:sectPr>
      <w:headerReference w:type="default" r:id="rId4"/>
      <w:footerReference w:type="default" r:id="rId5"/>
      <w:type w:val="nextPage"/>
      <w:pgSz w:w="12240" w:h="15840"/>
      <w:pgMar w:left="1797" w:right="1797" w:header="720" w:top="777" w:footer="720" w:bottom="1134"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Optima-Bold">
    <w:charset w:val="01"/>
    <w:family w:val="roman"/>
    <w:pitch w:val="variable"/>
  </w:font>
  <w:font w:name="BankGothicBT-Medium">
    <w:charset w:val="01"/>
    <w:family w:val="roman"/>
    <w:pitch w:val="variable"/>
  </w:font>
  <w:font w:name="Optima-Regular">
    <w:charset w:val="01"/>
    <w:family w:val="roman"/>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r>
      <w:rPr>
        <w:rFonts w:cs="Arial" w:ascii="Calibri" w:hAnsi="Calibri"/>
        <w:i/>
        <w:color w:val="FF0000"/>
        <w:sz w:val="20"/>
        <w:lang w:val="en-US" w:eastAsia="en-US"/>
      </w:rPr>
      <w:t>{d.agreement_no}</w:t>
    </w:r>
    <w:r>
      <w:rPr>
        <w:i/>
        <w:color w:val="FF0000"/>
      </w:rPr>
      <w:t xml:space="preserve"> - </w:t>
    </w:r>
    <w:r>
      <w:rPr>
        <w:rFonts w:cs="Arial" w:ascii="Calibri" w:hAnsi="Calibri"/>
        <w:i/>
        <w:color w:val="FF0000"/>
        <w:sz w:val="20"/>
        <w:lang w:val="en-CA"/>
      </w:rPr>
      <w:t>{d.applicant_name}</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FF0000"/>
      </w:rPr>
    </w:pPr>
    <w:bookmarkStart w:id="2" w:name="__DdeLink__668_3819375287"/>
    <w:r>
      <w:rPr>
        <w:rFonts w:cs="Arial" w:ascii="Calibri" w:hAnsi="Calibri"/>
        <w:i/>
        <w:color w:val="FF0000"/>
        <w:sz w:val="20"/>
        <w:lang w:val="en-US" w:eastAsia="en-US"/>
      </w:rPr>
      <w:t>{d.agreement_no}</w:t>
    </w:r>
    <w:r>
      <w:rPr>
        <w:i/>
        <w:color w:val="FF0000"/>
      </w:rPr>
      <w:t xml:space="preserve"> - </w:t>
    </w:r>
    <w:r>
      <w:rPr>
        <w:rFonts w:cs="Arial" w:ascii="Calibri" w:hAnsi="Calibri"/>
        <w:i/>
        <w:color w:val="FF0000"/>
        <w:sz w:val="20"/>
        <w:lang w:val="en-CA"/>
      </w:rPr>
      <w:t>{d.applicant_name}</w:t>
    </w:r>
    <w:bookmarkEnd w:id="2"/>
  </w:p>
  <w:p>
    <w:pPr>
      <w:pStyle w:val="Footer"/>
      <w:rPr/>
    </w:pPr>
    <w:r>
      <w:rPr/>
      <w:tab/>
      <w:tab/>
      <w:t>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636"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542bb"/>
    <w:pPr>
      <w:widowControl/>
      <w:bidi w:val="0"/>
      <w:spacing w:before="0" w:after="0"/>
      <w:jc w:val="left"/>
    </w:pPr>
    <w:rPr>
      <w:rFonts w:ascii="Times New Roman" w:hAnsi="Times New Roman" w:eastAsia="Times New Roman" w:cs="Times New Roman"/>
      <w:color w:val="auto"/>
      <w:kern w:val="0"/>
      <w:sz w:val="24"/>
      <w:szCs w:val="20"/>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sid w:val="00d86681"/>
    <w:rPr>
      <w:sz w:val="16"/>
      <w:szCs w:val="16"/>
    </w:rPr>
  </w:style>
  <w:style w:type="character" w:styleId="CommentTextChar" w:customStyle="1">
    <w:name w:val="Comment Text Char"/>
    <w:basedOn w:val="DefaultParagraphFont"/>
    <w:link w:val="CommentText"/>
    <w:uiPriority w:val="99"/>
    <w:qFormat/>
    <w:rsid w:val="00d86681"/>
    <w:rPr>
      <w:lang w:val="en-US" w:eastAsia="en-US"/>
    </w:rPr>
  </w:style>
  <w:style w:type="character" w:styleId="CommentSubjectChar" w:customStyle="1">
    <w:name w:val="Comment Subject Char"/>
    <w:basedOn w:val="CommentTextChar"/>
    <w:link w:val="CommentSubject"/>
    <w:uiPriority w:val="99"/>
    <w:semiHidden/>
    <w:qFormat/>
    <w:rsid w:val="00d86681"/>
    <w:rPr>
      <w:b/>
      <w:bCs/>
      <w:lang w:val="en-US" w:eastAsia="en-US"/>
    </w:rPr>
  </w:style>
  <w:style w:type="character" w:styleId="BalloonTextChar" w:customStyle="1">
    <w:name w:val="Balloon Text Char"/>
    <w:basedOn w:val="DefaultParagraphFont"/>
    <w:link w:val="BalloonText"/>
    <w:uiPriority w:val="99"/>
    <w:semiHidden/>
    <w:qFormat/>
    <w:rsid w:val="00d86681"/>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155ae0"/>
    <w:rPr>
      <w:sz w:val="24"/>
      <w:lang w:val="en-US" w:eastAsia="en-US"/>
    </w:rPr>
  </w:style>
  <w:style w:type="character" w:styleId="FooterChar" w:customStyle="1">
    <w:name w:val="Footer Char"/>
    <w:basedOn w:val="DefaultParagraphFont"/>
    <w:link w:val="Footer"/>
    <w:uiPriority w:val="99"/>
    <w:qFormat/>
    <w:rsid w:val="00155ae0"/>
    <w:rPr>
      <w:sz w:val="24"/>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1" w:customStyle="1">
    <w:name w:val="Head 1"/>
    <w:basedOn w:val="Normal"/>
    <w:qFormat/>
    <w:rsid w:val="00590b92"/>
    <w:pPr>
      <w:widowControl w:val="false"/>
      <w:spacing w:lineRule="auto" w:line="288" w:before="240" w:after="120"/>
      <w:textAlignment w:val="center"/>
    </w:pPr>
    <w:rPr>
      <w:rFonts w:ascii="Optima-Bold" w:hAnsi="Optima-Bold"/>
      <w:b/>
      <w:color w:val="BF3F0C"/>
      <w:sz w:val="32"/>
      <w:szCs w:val="32"/>
    </w:rPr>
  </w:style>
  <w:style w:type="paragraph" w:styleId="Head1b" w:customStyle="1">
    <w:name w:val="Head 1b"/>
    <w:basedOn w:val="Head1"/>
    <w:qFormat/>
    <w:rsid w:val="00590b92"/>
    <w:pPr>
      <w:spacing w:lineRule="atLeast" w:line="300" w:before="240" w:after="0"/>
    </w:pPr>
    <w:rPr>
      <w:rFonts w:ascii="BankGothicBT-Medium" w:hAnsi="BankGothicBT-Medium"/>
      <w:color w:val="000000"/>
      <w:sz w:val="24"/>
      <w:szCs w:val="24"/>
    </w:rPr>
  </w:style>
  <w:style w:type="paragraph" w:styleId="Bodynoindent" w:customStyle="1">
    <w:name w:val="Body - no indent"/>
    <w:basedOn w:val="Normal"/>
    <w:uiPriority w:val="99"/>
    <w:qFormat/>
    <w:rsid w:val="00590b92"/>
    <w:pPr>
      <w:widowControl w:val="false"/>
      <w:tabs>
        <w:tab w:val="left" w:pos="720" w:leader="none"/>
        <w:tab w:val="left" w:pos="1440" w:leader="none"/>
        <w:tab w:val="left" w:pos="2160" w:leader="none"/>
      </w:tabs>
      <w:spacing w:lineRule="atLeast" w:line="232"/>
      <w:textAlignment w:val="center"/>
    </w:pPr>
    <w:rPr>
      <w:rFonts w:ascii="Optima-Regular" w:hAnsi="Optima-Regular"/>
      <w:color w:val="000000"/>
      <w:sz w:val="20"/>
    </w:rPr>
  </w:style>
  <w:style w:type="paragraph" w:styleId="Annotationtext">
    <w:name w:val="annotation text"/>
    <w:basedOn w:val="Normal"/>
    <w:link w:val="CommentTextChar"/>
    <w:uiPriority w:val="99"/>
    <w:unhideWhenUsed/>
    <w:qFormat/>
    <w:rsid w:val="00d86681"/>
    <w:pPr/>
    <w:rPr>
      <w:sz w:val="20"/>
    </w:rPr>
  </w:style>
  <w:style w:type="paragraph" w:styleId="Annotationsubject">
    <w:name w:val="annotation subject"/>
    <w:basedOn w:val="Annotationtext"/>
    <w:next w:val="Annotationtext"/>
    <w:link w:val="CommentSubjectChar"/>
    <w:uiPriority w:val="99"/>
    <w:semiHidden/>
    <w:unhideWhenUsed/>
    <w:qFormat/>
    <w:rsid w:val="00d86681"/>
    <w:pPr/>
    <w:rPr>
      <w:b/>
      <w:bCs/>
    </w:rPr>
  </w:style>
  <w:style w:type="paragraph" w:styleId="BalloonText">
    <w:name w:val="Balloon Text"/>
    <w:basedOn w:val="Normal"/>
    <w:link w:val="BalloonTextChar"/>
    <w:uiPriority w:val="99"/>
    <w:semiHidden/>
    <w:unhideWhenUsed/>
    <w:qFormat/>
    <w:rsid w:val="00d8668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155ae0"/>
    <w:pPr>
      <w:tabs>
        <w:tab w:val="clear" w:pos="720"/>
        <w:tab w:val="center" w:pos="4680" w:leader="none"/>
        <w:tab w:val="right" w:pos="9360" w:leader="none"/>
      </w:tabs>
    </w:pPr>
    <w:rPr/>
  </w:style>
  <w:style w:type="paragraph" w:styleId="Footer">
    <w:name w:val="Footer"/>
    <w:basedOn w:val="Normal"/>
    <w:link w:val="FooterChar"/>
    <w:uiPriority w:val="99"/>
    <w:unhideWhenUsed/>
    <w:rsid w:val="00155ae0"/>
    <w:pPr>
      <w:tabs>
        <w:tab w:val="clear" w:pos="720"/>
        <w:tab w:val="center" w:pos="4680" w:leader="none"/>
        <w:tab w:val="right" w:pos="9360" w:leader="none"/>
      </w:tabs>
    </w:pPr>
    <w:rPr/>
  </w:style>
  <w:style w:type="paragraph" w:styleId="ListParagraph">
    <w:name w:val="List Paragraph"/>
    <w:basedOn w:val="Normal"/>
    <w:uiPriority w:val="34"/>
    <w:qFormat/>
    <w:rsid w:val="00ed792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FC5A3-0CE1-46E0-B9D8-BF1F27030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Application>LibreOffice/6.3.5.2$Linux_X86_64 LibreOffice_project/30$Build-2</Application>
  <Pages>3</Pages>
  <Words>580</Words>
  <Characters>3354</Characters>
  <CharactersWithSpaces>3939</CharactersWithSpaces>
  <Paragraphs>47</Paragraphs>
  <Company>Province of British Columbia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2020-05-26T15:09:00Z</dcterms:created>
  <dc:creator>mary scobie</dc:creator>
  <dc:description/>
  <dc:language>en-CA</dc:language>
  <cp:lastModifiedBy/>
  <cp:lastPrinted>2018-08-29T22:17:00Z</cp:lastPrinted>
  <dcterms:modified xsi:type="dcterms:W3CDTF">2020-05-27T14:49:21Z</dcterms:modified>
  <cp:revision>27</cp:revision>
  <dc:subject/>
  <dc:title>SAMPLE AGREEMENTS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Province of British Columbia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