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85AF1" w14:textId="77777777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center"/>
        <w:textAlignment w:val="center"/>
      </w:pPr>
      <w:r>
        <w:rPr>
          <w:noProof/>
        </w:rPr>
        <w:drawing>
          <wp:inline distT="0" distB="0" distL="0" distR="0" wp14:anchorId="6CCF5AE3" wp14:editId="69DE9B64">
            <wp:extent cx="1371600" cy="1238250"/>
            <wp:effectExtent l="0" t="0" r="0" b="0"/>
            <wp:docPr id="1" name="Picture 1" descr="BCID_V_key_rgb_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CID_V_key_rgb_pos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9335" w14:textId="567B9EF3" w:rsidR="004A6C43" w:rsidRDefault="00321998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>
        <w:rPr>
          <w:rFonts w:ascii="Calibri" w:hAnsi="Calibri" w:cs="Arial"/>
          <w:color w:val="000000"/>
          <w:sz w:val="20"/>
        </w:rPr>
        <w:tab/>
      </w:r>
      <w:r w:rsidRPr="00E7244E">
        <w:rPr>
          <w:rFonts w:ascii="Calibri" w:hAnsi="Calibri" w:cs="Arial"/>
          <w:color w:val="000000"/>
          <w:sz w:val="20"/>
        </w:rPr>
        <w:t xml:space="preserve">Agreement #: </w:t>
      </w:r>
      <w:bookmarkStart w:id="0" w:name="__DdeLink__123_1006222250"/>
      <w:r w:rsidRPr="00E7244E">
        <w:rPr>
          <w:rFonts w:ascii="Calibri" w:hAnsi="Calibri" w:cs="Arial"/>
          <w:color w:val="000000"/>
          <w:sz w:val="20"/>
        </w:rPr>
        <w:t>{</w:t>
      </w:r>
      <w:proofErr w:type="spellStart"/>
      <w:r w:rsidRPr="00E7244E">
        <w:rPr>
          <w:rFonts w:ascii="Calibri" w:hAnsi="Calibri" w:cs="Arial"/>
          <w:color w:val="000000"/>
          <w:sz w:val="20"/>
        </w:rPr>
        <w:t>d.agreement_no</w:t>
      </w:r>
      <w:proofErr w:type="spellEnd"/>
      <w:r w:rsidRPr="00E7244E">
        <w:rPr>
          <w:rFonts w:ascii="Calibri" w:hAnsi="Calibri" w:cs="Arial"/>
          <w:color w:val="000000"/>
          <w:sz w:val="20"/>
        </w:rPr>
        <w:t>}</w:t>
      </w:r>
      <w:bookmarkEnd w:id="0"/>
    </w:p>
    <w:p w14:paraId="5F8DAE16" w14:textId="440035FD" w:rsidR="00A671DA" w:rsidRDefault="00A671DA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</w:pPr>
      <w:r>
        <w:rPr>
          <w:rFonts w:ascii="Calibri" w:hAnsi="Calibri" w:cs="Arial"/>
          <w:color w:val="000000"/>
          <w:sz w:val="20"/>
        </w:rPr>
        <w:t>{</w:t>
      </w:r>
      <w:proofErr w:type="spellStart"/>
      <w:r w:rsidR="00F313CB">
        <w:rPr>
          <w:rFonts w:ascii="Calibri" w:hAnsi="Calibri" w:cs="Arial"/>
          <w:color w:val="000000"/>
          <w:sz w:val="20"/>
        </w:rPr>
        <w:t>d.agreement_date</w:t>
      </w:r>
      <w:proofErr w:type="spellEnd"/>
      <w:r>
        <w:rPr>
          <w:rFonts w:ascii="Calibri" w:hAnsi="Calibri" w:cs="Arial"/>
          <w:color w:val="000000"/>
          <w:sz w:val="20"/>
        </w:rPr>
        <w:t>}</w:t>
      </w:r>
    </w:p>
    <w:p w14:paraId="5BED5947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jc w:val="right"/>
        <w:textAlignment w:val="center"/>
        <w:rPr>
          <w:rFonts w:ascii="Calibri" w:hAnsi="Calibri" w:cs="Arial"/>
          <w:color w:val="000000"/>
          <w:sz w:val="20"/>
        </w:rPr>
      </w:pPr>
    </w:p>
    <w:p w14:paraId="3B86F0C1" w14:textId="77777777" w:rsidR="004A6C43" w:rsidRDefault="004A6C43">
      <w:pPr>
        <w:widowControl w:val="0"/>
        <w:tabs>
          <w:tab w:val="left" w:pos="720"/>
          <w:tab w:val="left" w:pos="1440"/>
          <w:tab w:val="left" w:pos="2160"/>
        </w:tabs>
        <w:spacing w:line="232" w:lineRule="atLeast"/>
        <w:textAlignment w:val="center"/>
        <w:rPr>
          <w:rFonts w:ascii="Calibri" w:hAnsi="Calibri" w:cs="Arial"/>
          <w:color w:val="000000"/>
          <w:sz w:val="20"/>
        </w:rPr>
      </w:pPr>
    </w:p>
    <w:p w14:paraId="42CEEE89" w14:textId="77777777" w:rsidR="004A6C43" w:rsidRPr="00E7244E" w:rsidRDefault="00321998">
      <w:pPr>
        <w:rPr>
          <w:rFonts w:ascii="Calibri" w:hAnsi="Calibri" w:cs="Arial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r w:rsidRPr="00E7244E">
        <w:rPr>
          <w:rFonts w:ascii="Calibri" w:hAnsi="Calibri" w:cs="Arial"/>
          <w:color w:val="000000"/>
          <w:sz w:val="20"/>
          <w:lang w:val="en-CA"/>
        </w:rPr>
        <w:t>d.applicant_name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17A1D01E" w14:textId="77777777" w:rsidR="004A6C43" w:rsidRPr="00E7244E" w:rsidRDefault="00321998"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r w:rsidRPr="00E7244E">
        <w:rPr>
          <w:rFonts w:ascii="Calibri" w:hAnsi="Calibri" w:cs="Arial"/>
          <w:color w:val="000000"/>
          <w:sz w:val="20"/>
          <w:lang w:val="en-CA"/>
        </w:rPr>
        <w:t>d.applicant_company_name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 xml:space="preserve">} </w:t>
      </w:r>
    </w:p>
    <w:p w14:paraId="35B9DA47" w14:textId="77777777" w:rsidR="004A6C43" w:rsidRDefault="00321998">
      <w:pPr>
        <w:rPr>
          <w:lang w:val="fr-FR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{</w:t>
      </w:r>
      <w:proofErr w:type="spellStart"/>
      <w:r w:rsidRPr="00E7244E">
        <w:rPr>
          <w:rFonts w:ascii="Calibri" w:hAnsi="Calibri" w:cs="Arial"/>
          <w:color w:val="000000"/>
          <w:sz w:val="20"/>
          <w:lang w:val="en-CA"/>
        </w:rPr>
        <w:t>d.applicant_address:convCRLF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()}</w:t>
      </w:r>
      <w:r>
        <w:rPr>
          <w:rFonts w:ascii="Calibri" w:hAnsi="Calibri" w:cs="Arial"/>
          <w:color w:val="000000"/>
          <w:sz w:val="20"/>
          <w:lang w:val="fr-FR"/>
        </w:rPr>
        <w:t xml:space="preserve"> </w:t>
      </w:r>
    </w:p>
    <w:p w14:paraId="35F7A54B" w14:textId="77777777" w:rsidR="004A6C43" w:rsidRDefault="004A6C43">
      <w:pPr>
        <w:rPr>
          <w:rFonts w:ascii="Calibri" w:hAnsi="Calibri"/>
          <w:color w:val="000000"/>
          <w:lang w:val="fr-FR"/>
        </w:rPr>
      </w:pPr>
    </w:p>
    <w:p w14:paraId="788CFD5E" w14:textId="77777777" w:rsidR="004A6C43" w:rsidRDefault="00321998">
      <w:pPr>
        <w:rPr>
          <w:rFonts w:ascii="Calibri" w:hAnsi="Calibri"/>
          <w:color w:val="000000"/>
          <w:sz w:val="20"/>
          <w:lang w:val="en-CA"/>
        </w:rPr>
      </w:pPr>
      <w:r w:rsidRPr="00E7244E">
        <w:rPr>
          <w:rFonts w:ascii="Calibri" w:hAnsi="Calibri" w:cs="Arial"/>
          <w:color w:val="000000"/>
          <w:sz w:val="20"/>
          <w:lang w:val="en-CA"/>
        </w:rPr>
        <w:t>Dear {</w:t>
      </w:r>
      <w:proofErr w:type="spellStart"/>
      <w:r w:rsidRPr="00E7244E">
        <w:rPr>
          <w:rFonts w:ascii="Calibri" w:hAnsi="Calibri" w:cs="Arial"/>
          <w:color w:val="000000"/>
          <w:sz w:val="20"/>
          <w:lang w:val="en-CA"/>
        </w:rPr>
        <w:t>d.applicant_name</w:t>
      </w:r>
      <w:proofErr w:type="spellEnd"/>
      <w:r w:rsidRPr="00E7244E">
        <w:rPr>
          <w:rFonts w:ascii="Calibri" w:hAnsi="Calibri" w:cs="Arial"/>
          <w:color w:val="000000"/>
          <w:sz w:val="20"/>
          <w:lang w:val="en-CA"/>
        </w:rPr>
        <w:t>}</w:t>
      </w:r>
      <w:r w:rsidRPr="00E7244E">
        <w:rPr>
          <w:rFonts w:ascii="Calibri" w:hAnsi="Calibri"/>
          <w:color w:val="000000"/>
          <w:sz w:val="20"/>
          <w:lang w:val="en-CA"/>
        </w:rPr>
        <w:t>:</w:t>
      </w:r>
    </w:p>
    <w:p w14:paraId="53E0F828" w14:textId="77777777" w:rsidR="004A6C43" w:rsidRDefault="004A6C43">
      <w:pPr>
        <w:rPr>
          <w:rFonts w:ascii="Calibri" w:hAnsi="Calibri" w:cs="Arial"/>
          <w:sz w:val="20"/>
        </w:rPr>
      </w:pPr>
    </w:p>
    <w:p w14:paraId="2DD15DC0" w14:textId="6E202FE2" w:rsidR="00DE4DC5" w:rsidRDefault="00DE4DC5" w:rsidP="00DE4DC5">
      <w:pPr>
        <w:spacing w:line="240" w:lineRule="exact"/>
        <w:rPr>
          <w:rFonts w:ascii="Calibri" w:hAnsi="Calibri" w:cs="Arial"/>
          <w:sz w:val="20"/>
        </w:rPr>
      </w:pPr>
    </w:p>
    <w:p w14:paraId="19BABF8C" w14:textId="238CB1F8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 write with respect to your request to amend the terms of the Agreement</w:t>
      </w:r>
      <w:r w:rsidR="00626540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 xml:space="preserve">dated </w:t>
      </w:r>
      <w:r w:rsidR="00F313CB">
        <w:rPr>
          <w:rFonts w:ascii="Calibri" w:hAnsi="Calibri" w:cs="Arial"/>
          <w:sz w:val="20"/>
        </w:rPr>
        <w:t>{</w:t>
      </w:r>
      <w:proofErr w:type="spellStart"/>
      <w:r w:rsidR="00F313CB">
        <w:rPr>
          <w:rFonts w:ascii="Calibri" w:hAnsi="Calibri" w:cs="Arial"/>
          <w:sz w:val="20"/>
        </w:rPr>
        <w:t>d.original_agreement_date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.  </w:t>
      </w:r>
      <w:r w:rsidRPr="00FE711D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 xml:space="preserve">Province of British Columbia </w:t>
      </w:r>
      <w:r w:rsidR="00A1439E">
        <w:rPr>
          <w:rFonts w:ascii="Calibri" w:hAnsi="Calibri" w:cs="Arial"/>
          <w:sz w:val="20"/>
        </w:rPr>
        <w:t xml:space="preserve">is prepared to </w:t>
      </w:r>
      <w:r>
        <w:rPr>
          <w:rFonts w:ascii="Calibri" w:hAnsi="Calibri" w:cs="Arial"/>
          <w:sz w:val="20"/>
        </w:rPr>
        <w:t>amend the terms of the Agreement as</w:t>
      </w:r>
      <w:r w:rsidR="00A1439E">
        <w:rPr>
          <w:rFonts w:ascii="Calibri" w:hAnsi="Calibri" w:cs="Arial"/>
          <w:sz w:val="20"/>
        </w:rPr>
        <w:t xml:space="preserve"> shown in </w:t>
      </w:r>
      <w:bookmarkStart w:id="1" w:name="_Hlk65748607"/>
      <w:r w:rsidR="00A1439E">
        <w:rPr>
          <w:rFonts w:ascii="Calibri" w:hAnsi="Calibri" w:cs="Arial"/>
          <w:sz w:val="20"/>
        </w:rPr>
        <w:t xml:space="preserve">the attached amending agreement.  </w:t>
      </w:r>
      <w:bookmarkEnd w:id="1"/>
    </w:p>
    <w:p w14:paraId="60C1188A" w14:textId="6486CAA6" w:rsidR="00FE711D" w:rsidRDefault="00FE711D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702BEEA1" w14:textId="13524707" w:rsidR="00927551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 xml:space="preserve">Please indicate your acceptance </w:t>
      </w:r>
      <w:r w:rsidR="00A1439E">
        <w:rPr>
          <w:rFonts w:ascii="Calibri" w:hAnsi="Calibri" w:cs="Arial"/>
          <w:sz w:val="20"/>
        </w:rPr>
        <w:t xml:space="preserve">by executing </w:t>
      </w:r>
      <w:r w:rsidR="00A1439E" w:rsidRPr="00A1439E">
        <w:rPr>
          <w:rFonts w:ascii="Calibri" w:hAnsi="Calibri" w:cs="Arial"/>
          <w:sz w:val="20"/>
        </w:rPr>
        <w:t xml:space="preserve">the amending </w:t>
      </w:r>
      <w:r w:rsidR="00A1439E" w:rsidRPr="00A671DA">
        <w:rPr>
          <w:rFonts w:ascii="Calibri" w:hAnsi="Calibri" w:cs="Arial"/>
          <w:sz w:val="20"/>
        </w:rPr>
        <w:t xml:space="preserve">agreement attached as Schedule “A” and </w:t>
      </w:r>
      <w:r w:rsidRPr="00A671DA">
        <w:rPr>
          <w:rFonts w:ascii="Calibri" w:hAnsi="Calibri" w:cs="Arial"/>
          <w:sz w:val="20"/>
        </w:rPr>
        <w:t xml:space="preserve">returning a copy to </w:t>
      </w:r>
      <w:r w:rsidR="00A671DA" w:rsidRPr="00A671DA">
        <w:rPr>
          <w:rFonts w:ascii="Calibri" w:hAnsi="Calibri" w:cs="Arial"/>
          <w:sz w:val="20"/>
        </w:rPr>
        <w:t xml:space="preserve">DormantSite.BC.Government@gov.bc.ca </w:t>
      </w:r>
      <w:r w:rsidRPr="00A671DA">
        <w:rPr>
          <w:rFonts w:ascii="Calibri" w:hAnsi="Calibri" w:cs="Arial"/>
          <w:sz w:val="20"/>
        </w:rPr>
        <w:t xml:space="preserve">within </w:t>
      </w:r>
      <w:bookmarkStart w:id="2" w:name="_Hlk65738318"/>
      <w:r w:rsidRPr="00A671DA">
        <w:rPr>
          <w:rFonts w:ascii="Calibri" w:hAnsi="Calibri" w:cs="Arial"/>
          <w:sz w:val="20"/>
        </w:rPr>
        <w:t xml:space="preserve">14 days </w:t>
      </w:r>
      <w:r w:rsidR="00927551" w:rsidRPr="00A671DA">
        <w:rPr>
          <w:rFonts w:ascii="Calibri" w:hAnsi="Calibri" w:cs="Arial"/>
          <w:sz w:val="20"/>
        </w:rPr>
        <w:t>of</w:t>
      </w:r>
      <w:r w:rsidRPr="00A671DA">
        <w:rPr>
          <w:rFonts w:ascii="Calibri" w:hAnsi="Calibri" w:cs="Arial"/>
          <w:sz w:val="20"/>
        </w:rPr>
        <w:t xml:space="preserve"> the</w:t>
      </w:r>
      <w:r>
        <w:rPr>
          <w:rFonts w:ascii="Calibri" w:hAnsi="Calibri" w:cs="Arial"/>
          <w:sz w:val="20"/>
        </w:rPr>
        <w:t xml:space="preserve"> date of this correspondence.  </w:t>
      </w:r>
      <w:bookmarkEnd w:id="2"/>
      <w:r w:rsidR="00927551">
        <w:rPr>
          <w:rFonts w:ascii="Calibri" w:hAnsi="Calibri" w:cs="Arial"/>
          <w:sz w:val="20"/>
        </w:rPr>
        <w:t xml:space="preserve">Upon receipt, </w:t>
      </w:r>
      <w:r w:rsidR="00A1439E">
        <w:rPr>
          <w:rFonts w:ascii="Calibri" w:hAnsi="Calibri" w:cs="Arial"/>
          <w:sz w:val="20"/>
        </w:rPr>
        <w:t xml:space="preserve">the </w:t>
      </w:r>
      <w:r w:rsidR="00A1439E" w:rsidRPr="00A1439E">
        <w:rPr>
          <w:rFonts w:ascii="Calibri" w:hAnsi="Calibri" w:cs="Arial"/>
          <w:sz w:val="20"/>
        </w:rPr>
        <w:t>Province of British Columbia</w:t>
      </w:r>
      <w:r w:rsidR="00927551">
        <w:rPr>
          <w:rFonts w:ascii="Calibri" w:hAnsi="Calibri" w:cs="Arial"/>
          <w:sz w:val="20"/>
        </w:rPr>
        <w:t xml:space="preserve"> will countersign and return a copy of the fully executed </w:t>
      </w:r>
      <w:r w:rsidR="00A1439E" w:rsidRPr="00A1439E">
        <w:rPr>
          <w:rFonts w:ascii="Calibri" w:hAnsi="Calibri" w:cs="Arial"/>
          <w:sz w:val="20"/>
        </w:rPr>
        <w:t>amending agreement</w:t>
      </w:r>
      <w:r w:rsidR="00A1439E">
        <w:rPr>
          <w:rFonts w:ascii="Calibri" w:hAnsi="Calibri" w:cs="Arial"/>
          <w:sz w:val="20"/>
        </w:rPr>
        <w:t xml:space="preserve"> </w:t>
      </w:r>
      <w:r w:rsidR="00927551">
        <w:rPr>
          <w:rFonts w:ascii="Calibri" w:hAnsi="Calibri" w:cs="Arial"/>
          <w:sz w:val="20"/>
        </w:rPr>
        <w:t xml:space="preserve">to you.  </w:t>
      </w:r>
    </w:p>
    <w:p w14:paraId="0E302F1F" w14:textId="77777777" w:rsidR="00927551" w:rsidRDefault="00927551" w:rsidP="00E7244E">
      <w:pPr>
        <w:spacing w:line="240" w:lineRule="exact"/>
        <w:jc w:val="both"/>
        <w:rPr>
          <w:rFonts w:ascii="Calibri" w:hAnsi="Calibri" w:cs="Arial"/>
          <w:sz w:val="20"/>
        </w:rPr>
      </w:pPr>
    </w:p>
    <w:p w14:paraId="5883AB0A" w14:textId="078CE6FB" w:rsidR="007E1549" w:rsidRDefault="007E1549" w:rsidP="00E7244E">
      <w:pPr>
        <w:spacing w:line="240" w:lineRule="exact"/>
        <w:jc w:val="both"/>
        <w:rPr>
          <w:rFonts w:ascii="Calibri" w:hAnsi="Calibri" w:cs="Arial"/>
          <w:sz w:val="20"/>
        </w:rPr>
      </w:pPr>
      <w:r w:rsidRPr="007E1549">
        <w:rPr>
          <w:rFonts w:ascii="Calibri" w:hAnsi="Calibri" w:cs="Arial"/>
          <w:sz w:val="20"/>
        </w:rPr>
        <w:t>We encourage you to contact</w:t>
      </w:r>
      <w:r w:rsidR="00A1439E">
        <w:rPr>
          <w:rFonts w:ascii="Calibri" w:hAnsi="Calibri" w:cs="Arial"/>
          <w:sz w:val="20"/>
        </w:rPr>
        <w:t xml:space="preserve"> </w:t>
      </w:r>
      <w:r w:rsidRPr="007E1549">
        <w:rPr>
          <w:rFonts w:ascii="Calibri" w:hAnsi="Calibri" w:cs="Arial"/>
          <w:sz w:val="20"/>
        </w:rPr>
        <w:t>staff a</w:t>
      </w:r>
      <w:r w:rsidR="00AF64FB">
        <w:rPr>
          <w:rFonts w:ascii="Calibri" w:hAnsi="Calibri" w:cs="Arial"/>
          <w:sz w:val="20"/>
        </w:rPr>
        <w:t xml:space="preserve">t the </w:t>
      </w:r>
      <w:r w:rsidR="00A1439E" w:rsidRPr="00A1439E">
        <w:rPr>
          <w:rFonts w:ascii="Calibri" w:hAnsi="Calibri" w:cs="Arial"/>
          <w:sz w:val="20"/>
        </w:rPr>
        <w:t xml:space="preserve">Ministry of Energy, Mines and Low Carbon Innovation </w:t>
      </w:r>
      <w:r w:rsidR="00A1439E">
        <w:rPr>
          <w:rFonts w:ascii="Calibri" w:hAnsi="Calibri" w:cs="Arial"/>
          <w:sz w:val="20"/>
        </w:rPr>
        <w:t xml:space="preserve">at the </w:t>
      </w:r>
      <w:r w:rsidR="00AF64FB">
        <w:rPr>
          <w:rFonts w:ascii="Calibri" w:hAnsi="Calibri" w:cs="Arial"/>
          <w:sz w:val="20"/>
        </w:rPr>
        <w:t xml:space="preserve">contact information </w:t>
      </w:r>
      <w:r w:rsidRPr="007E1549">
        <w:rPr>
          <w:rFonts w:ascii="Calibri" w:hAnsi="Calibri" w:cs="Arial"/>
          <w:sz w:val="20"/>
        </w:rPr>
        <w:t xml:space="preserve">detailed </w:t>
      </w:r>
      <w:r>
        <w:rPr>
          <w:rFonts w:ascii="Calibri" w:hAnsi="Calibri" w:cs="Arial"/>
          <w:sz w:val="20"/>
        </w:rPr>
        <w:t>in the Letter</w:t>
      </w:r>
      <w:r w:rsidRPr="007E1549">
        <w:rPr>
          <w:rFonts w:ascii="Calibri" w:hAnsi="Calibri" w:cs="Arial"/>
          <w:sz w:val="20"/>
        </w:rPr>
        <w:t xml:space="preserve"> for any further assistance you may require.</w:t>
      </w:r>
    </w:p>
    <w:p w14:paraId="5CAC8ECA" w14:textId="3FF38AF8" w:rsidR="007E1549" w:rsidRDefault="007E1549" w:rsidP="00FE711D">
      <w:pPr>
        <w:spacing w:line="240" w:lineRule="exact"/>
        <w:rPr>
          <w:rFonts w:ascii="Calibri" w:hAnsi="Calibri" w:cs="Arial"/>
          <w:sz w:val="20"/>
        </w:rPr>
      </w:pPr>
    </w:p>
    <w:p w14:paraId="12B869D2" w14:textId="2CD4DB80" w:rsidR="004A6C43" w:rsidRDefault="004A6C43">
      <w:pPr>
        <w:jc w:val="both"/>
        <w:rPr>
          <w:rFonts w:asciiTheme="minorHAnsi" w:hAnsiTheme="minorHAnsi" w:cs="Arial"/>
          <w:sz w:val="20"/>
        </w:rPr>
      </w:pPr>
    </w:p>
    <w:p w14:paraId="47C06179" w14:textId="300F1C1B" w:rsidR="004A6C43" w:rsidRDefault="004A6C43">
      <w:pPr>
        <w:rPr>
          <w:rFonts w:ascii="Calibri" w:hAnsi="Calibri" w:cs="Arial"/>
          <w:sz w:val="20"/>
        </w:rPr>
      </w:pPr>
    </w:p>
    <w:p w14:paraId="3A684409" w14:textId="3C35AC28" w:rsidR="004A6C43" w:rsidRDefault="00321998">
      <w:pPr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</w:rPr>
        <w:t>__________________________________</w:t>
      </w:r>
      <w:r>
        <w:rPr>
          <w:rFonts w:ascii="Calibri" w:hAnsi="Calibri" w:cs="Arial"/>
          <w:sz w:val="20"/>
        </w:rPr>
        <w:tab/>
      </w:r>
    </w:p>
    <w:p w14:paraId="4D06E862" w14:textId="3D53356F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Signature </w:t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  <w:r>
        <w:rPr>
          <w:rFonts w:ascii="Calibri" w:hAnsi="Calibri" w:cs="Arial"/>
          <w:sz w:val="20"/>
        </w:rPr>
        <w:tab/>
      </w:r>
    </w:p>
    <w:p w14:paraId="1D0DCCA6" w14:textId="769DC566" w:rsidR="004A6C43" w:rsidRDefault="00321998">
      <w:pPr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 xml:space="preserve">May </w:t>
      </w:r>
      <w:proofErr w:type="spellStart"/>
      <w:r>
        <w:rPr>
          <w:rFonts w:ascii="Calibri" w:hAnsi="Calibri" w:cs="Arial"/>
          <w:sz w:val="20"/>
        </w:rPr>
        <w:t>Mah</w:t>
      </w:r>
      <w:proofErr w:type="spellEnd"/>
      <w:r>
        <w:rPr>
          <w:rFonts w:ascii="Calibri" w:hAnsi="Calibri" w:cs="Arial"/>
          <w:sz w:val="20"/>
        </w:rPr>
        <w:t>-Paulson – Assistant Deputy Minister</w:t>
      </w:r>
    </w:p>
    <w:p w14:paraId="3570B600" w14:textId="4535D11F" w:rsidR="004A6C43" w:rsidRDefault="00321998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Ministry of Energy, Mines and </w:t>
      </w:r>
      <w:r w:rsidR="007C004B">
        <w:rPr>
          <w:rFonts w:ascii="Calibri" w:hAnsi="Calibri" w:cs="Arial"/>
          <w:sz w:val="20"/>
        </w:rPr>
        <w:t>Low Carbon Innovation</w:t>
      </w:r>
    </w:p>
    <w:p w14:paraId="3CA45A0B" w14:textId="77777777" w:rsidR="00A671DA" w:rsidRDefault="00A671DA">
      <w:pPr>
        <w:rPr>
          <w:rFonts w:asciiTheme="minorHAnsi" w:hAnsiTheme="minorHAnsi" w:cs="Arial"/>
          <w:sz w:val="20"/>
        </w:rPr>
      </w:pPr>
    </w:p>
    <w:p w14:paraId="4C218DD4" w14:textId="721A4349" w:rsidR="00A1439E" w:rsidRDefault="00321998" w:rsidP="00A671D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Calibri" w:hAnsi="Calibri" w:cs="Arial"/>
          <w:sz w:val="20"/>
        </w:rPr>
      </w:pPr>
      <w:r>
        <w:rPr>
          <w:rFonts w:ascii="Calibri" w:hAnsi="Calibri"/>
          <w:noProof/>
          <w:color w:val="000000"/>
          <w:sz w:val="20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6F1C506" wp14:editId="74205330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5438775" cy="1270"/>
                <wp:effectExtent l="38100" t="38100" r="53340" b="95250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16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0E35C" id="Straight Connector 2" o:spid="_x0000_s1026" style="position:absolute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4.7pt" to="428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 w:rsidR="00A1439E">
        <w:rPr>
          <w:rFonts w:ascii="Calibri" w:hAnsi="Calibri" w:cs="Arial"/>
          <w:sz w:val="20"/>
        </w:rPr>
        <w:br w:type="page"/>
      </w:r>
    </w:p>
    <w:p w14:paraId="1D410064" w14:textId="687FA159" w:rsidR="00A1439E" w:rsidRPr="002B510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sz w:val="20"/>
        </w:rPr>
      </w:pPr>
      <w:r w:rsidRPr="00A1439E">
        <w:rPr>
          <w:rFonts w:ascii="Calibri" w:hAnsi="Calibri" w:cs="Arial"/>
          <w:b/>
          <w:bCs/>
          <w:sz w:val="20"/>
        </w:rPr>
        <w:lastRenderedPageBreak/>
        <w:t>Schedule “A”</w:t>
      </w:r>
    </w:p>
    <w:p w14:paraId="3BFC7913" w14:textId="19C4D8D9" w:rsidR="00A1439E" w:rsidRPr="00E7244E" w:rsidRDefault="00A1439E" w:rsidP="002B510E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jc w:val="center"/>
        <w:rPr>
          <w:rFonts w:ascii="Calibri" w:hAnsi="Calibri" w:cs="Arial"/>
          <w:b/>
          <w:bCs/>
          <w:caps/>
          <w:sz w:val="20"/>
        </w:rPr>
      </w:pPr>
      <w:r w:rsidRPr="00E7244E">
        <w:rPr>
          <w:rFonts w:ascii="Calibri" w:hAnsi="Calibri" w:cs="Arial"/>
          <w:b/>
          <w:bCs/>
          <w:caps/>
          <w:sz w:val="20"/>
        </w:rPr>
        <w:t>[Amendment to (</w:t>
      </w:r>
      <w:proofErr w:type="spellStart"/>
      <w:r w:rsidR="00BD101D" w:rsidRPr="00E7244E">
        <w:rPr>
          <w:rFonts w:ascii="Calibri" w:hAnsi="Calibri" w:cs="Arial"/>
          <w:color w:val="000000"/>
          <w:sz w:val="20"/>
        </w:rPr>
        <w:t>d.agreement_no</w:t>
      </w:r>
      <w:proofErr w:type="spellEnd"/>
      <w:r w:rsidRPr="00E7244E">
        <w:rPr>
          <w:rFonts w:ascii="Calibri" w:hAnsi="Calibri" w:cs="Arial"/>
          <w:b/>
          <w:bCs/>
          <w:caps/>
          <w:sz w:val="20"/>
        </w:rPr>
        <w:t>]</w:t>
      </w:r>
    </w:p>
    <w:p w14:paraId="0975D619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BETWEEN</w:t>
      </w:r>
      <w:r w:rsidRPr="006867A1">
        <w:rPr>
          <w:rFonts w:ascii="Calibri" w:hAnsi="Calibri" w:cs="Arial"/>
          <w:sz w:val="20"/>
        </w:rPr>
        <w:t>:</w:t>
      </w:r>
    </w:p>
    <w:p w14:paraId="08A32519" w14:textId="77777777" w:rsidR="00A1439E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75D2E368" w14:textId="5CE578C9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 xml:space="preserve">Her Majesty the Queen in right of the Province of British Columbia as represented by the Minister of Energy, Mines and Low Carbon Innovation </w:t>
      </w:r>
      <w:r w:rsidRPr="006867A1">
        <w:rPr>
          <w:rFonts w:ascii="Calibri" w:hAnsi="Calibri" w:cs="Arial"/>
          <w:sz w:val="20"/>
        </w:rPr>
        <w:t>(the “</w:t>
      </w:r>
      <w:r w:rsidRPr="00A1439E">
        <w:rPr>
          <w:rFonts w:ascii="Calibri" w:hAnsi="Calibri" w:cs="Arial"/>
          <w:b/>
          <w:bCs/>
          <w:sz w:val="20"/>
        </w:rPr>
        <w:t>Province</w:t>
      </w:r>
      <w:r w:rsidRPr="006867A1">
        <w:rPr>
          <w:rFonts w:ascii="Calibri" w:hAnsi="Calibri" w:cs="Arial"/>
          <w:sz w:val="20"/>
        </w:rPr>
        <w:t>”)</w:t>
      </w:r>
    </w:p>
    <w:p w14:paraId="366AF6E1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408DF75F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AND</w:t>
      </w:r>
      <w:r w:rsidRPr="006867A1">
        <w:rPr>
          <w:rFonts w:ascii="Calibri" w:hAnsi="Calibri" w:cs="Arial"/>
          <w:sz w:val="20"/>
        </w:rPr>
        <w:t>:</w:t>
      </w:r>
    </w:p>
    <w:p w14:paraId="2157C4FD" w14:textId="77777777" w:rsidR="00A1439E" w:rsidRPr="006867A1" w:rsidRDefault="00A1439E" w:rsidP="00A1439E">
      <w:pPr>
        <w:spacing w:line="240" w:lineRule="exact"/>
        <w:jc w:val="center"/>
        <w:rPr>
          <w:rFonts w:ascii="Calibri" w:hAnsi="Calibri" w:cs="Arial"/>
          <w:sz w:val="20"/>
        </w:rPr>
      </w:pPr>
    </w:p>
    <w:p w14:paraId="3F2CF0B5" w14:textId="6359EBA3" w:rsidR="00A1439E" w:rsidRPr="006867A1" w:rsidRDefault="00A1439E" w:rsidP="00A1439E">
      <w:pPr>
        <w:jc w:val="center"/>
        <w:rPr>
          <w:rFonts w:ascii="Calibri" w:hAnsi="Calibri" w:cs="Arial"/>
          <w:sz w:val="20"/>
        </w:rPr>
      </w:pPr>
      <w:bookmarkStart w:id="3" w:name="_Hlk65750018"/>
      <w:r w:rsidRPr="00E7244E">
        <w:rPr>
          <w:rFonts w:ascii="Calibri" w:hAnsi="Calibri" w:cs="Arial"/>
          <w:sz w:val="20"/>
        </w:rPr>
        <w:t>{</w:t>
      </w:r>
      <w:proofErr w:type="spellStart"/>
      <w:r w:rsidRPr="00E7244E">
        <w:rPr>
          <w:rFonts w:ascii="Calibri" w:hAnsi="Calibri" w:cs="Arial"/>
          <w:sz w:val="20"/>
        </w:rPr>
        <w:t>d.applicant_company_name</w:t>
      </w:r>
      <w:proofErr w:type="spellEnd"/>
      <w:r w:rsidRPr="00E7244E">
        <w:rPr>
          <w:rFonts w:ascii="Calibri" w:hAnsi="Calibri" w:cs="Arial"/>
          <w:sz w:val="20"/>
        </w:rPr>
        <w:t>}</w:t>
      </w:r>
    </w:p>
    <w:bookmarkEnd w:id="3"/>
    <w:p w14:paraId="3D70F0E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0D69F4B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WHEREAS</w:t>
      </w:r>
      <w:r w:rsidRPr="006867A1">
        <w:rPr>
          <w:rFonts w:ascii="Calibri" w:hAnsi="Calibri" w:cs="Arial"/>
          <w:sz w:val="20"/>
        </w:rPr>
        <w:t>:</w:t>
      </w:r>
    </w:p>
    <w:p w14:paraId="34A9BDC3" w14:textId="77777777" w:rsidR="00A1439E" w:rsidRPr="006867A1" w:rsidRDefault="00A1439E" w:rsidP="00A1439E">
      <w:pPr>
        <w:spacing w:line="240" w:lineRule="exact"/>
        <w:rPr>
          <w:rFonts w:ascii="Calibri" w:hAnsi="Calibri" w:cs="Arial"/>
          <w:sz w:val="20"/>
        </w:rPr>
      </w:pPr>
    </w:p>
    <w:p w14:paraId="18DF48BA" w14:textId="3F901058" w:rsid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6867A1">
        <w:rPr>
          <w:rFonts w:ascii="Calibri" w:hAnsi="Calibri" w:cs="Arial"/>
          <w:sz w:val="20"/>
        </w:rPr>
        <w:t xml:space="preserve">The parties hereto entered into an </w:t>
      </w:r>
      <w:r>
        <w:rPr>
          <w:rFonts w:ascii="Calibri" w:hAnsi="Calibri" w:cs="Arial"/>
          <w:sz w:val="20"/>
        </w:rPr>
        <w:t>A</w:t>
      </w:r>
      <w:r w:rsidRPr="006867A1">
        <w:rPr>
          <w:rFonts w:ascii="Calibri" w:hAnsi="Calibri" w:cs="Arial"/>
          <w:sz w:val="20"/>
        </w:rPr>
        <w:t xml:space="preserve">greement dated for reference the </w:t>
      </w:r>
      <w:r w:rsidR="00F313CB">
        <w:rPr>
          <w:rFonts w:ascii="Calibri" w:hAnsi="Calibri" w:cs="Arial"/>
          <w:sz w:val="20"/>
        </w:rPr>
        <w:t>{</w:t>
      </w:r>
      <w:proofErr w:type="spellStart"/>
      <w:r w:rsidR="00F313CB">
        <w:rPr>
          <w:rFonts w:ascii="Calibri" w:hAnsi="Calibri" w:cs="Arial"/>
          <w:sz w:val="20"/>
        </w:rPr>
        <w:t>d.original_agreement_date</w:t>
      </w:r>
      <w:proofErr w:type="spellEnd"/>
      <w:r w:rsidR="00F313CB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; </w:t>
      </w:r>
      <w:r w:rsidRPr="006867A1">
        <w:rPr>
          <w:rFonts w:ascii="Calibri" w:hAnsi="Calibri" w:cs="Arial"/>
          <w:sz w:val="20"/>
        </w:rPr>
        <w:t>and</w:t>
      </w:r>
    </w:p>
    <w:p w14:paraId="79534175" w14:textId="749F2870" w:rsidR="00A1439E" w:rsidRPr="00A1439E" w:rsidRDefault="00A1439E" w:rsidP="00A1439E">
      <w:pPr>
        <w:pStyle w:val="ListParagraph"/>
        <w:numPr>
          <w:ilvl w:val="0"/>
          <w:numId w:val="4"/>
        </w:numPr>
        <w:spacing w:line="240" w:lineRule="exact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sz w:val="20"/>
        </w:rPr>
        <w:t>The parties have agreed to amend the Agreement.</w:t>
      </w:r>
    </w:p>
    <w:p w14:paraId="32FEA2C7" w14:textId="77777777" w:rsidR="00A1439E" w:rsidRPr="006867A1" w:rsidRDefault="00A1439E" w:rsidP="002B510E">
      <w:pPr>
        <w:tabs>
          <w:tab w:val="left" w:pos="720"/>
        </w:tabs>
        <w:spacing w:line="240" w:lineRule="exact"/>
        <w:rPr>
          <w:rFonts w:ascii="Calibri" w:hAnsi="Calibri" w:cs="Arial"/>
          <w:sz w:val="20"/>
        </w:rPr>
      </w:pPr>
    </w:p>
    <w:p w14:paraId="3F6829C6" w14:textId="19BBCF6F" w:rsidR="006452A1" w:rsidRDefault="00A1439E" w:rsidP="006452A1">
      <w:pPr>
        <w:spacing w:line="240" w:lineRule="exact"/>
        <w:jc w:val="both"/>
        <w:rPr>
          <w:rFonts w:ascii="Calibri" w:hAnsi="Calibri" w:cs="Arial"/>
          <w:sz w:val="20"/>
        </w:rPr>
      </w:pPr>
      <w:r w:rsidRPr="00A1439E">
        <w:rPr>
          <w:rFonts w:ascii="Calibri" w:hAnsi="Calibri" w:cs="Arial"/>
          <w:b/>
          <w:bCs/>
          <w:sz w:val="20"/>
        </w:rPr>
        <w:t>NOW THEREFORE</w:t>
      </w:r>
      <w:r w:rsidRPr="006867A1">
        <w:rPr>
          <w:rFonts w:ascii="Calibri" w:hAnsi="Calibri" w:cs="Arial"/>
          <w:sz w:val="20"/>
        </w:rPr>
        <w:t xml:space="preserve"> in consideration of the covenants and agreements herein contained</w:t>
      </w:r>
      <w:r>
        <w:rPr>
          <w:rFonts w:ascii="Calibri" w:hAnsi="Calibri" w:cs="Arial"/>
          <w:sz w:val="20"/>
        </w:rPr>
        <w:t xml:space="preserve"> and other good and valuable consideration, the recipient and sufficiently of which is acknowledged, </w:t>
      </w:r>
      <w:r w:rsidRPr="006867A1">
        <w:rPr>
          <w:rFonts w:ascii="Calibri" w:hAnsi="Calibri" w:cs="Arial"/>
          <w:sz w:val="20"/>
        </w:rPr>
        <w:t>the parties agree as follows:</w:t>
      </w:r>
    </w:p>
    <w:p w14:paraId="5511911E" w14:textId="1DF903CB" w:rsidR="006452A1" w:rsidRDefault="006452A1" w:rsidP="006452A1">
      <w:pPr>
        <w:spacing w:line="240" w:lineRule="exact"/>
        <w:jc w:val="both"/>
        <w:rPr>
          <w:rFonts w:ascii="Calibri" w:hAnsi="Calibri" w:cs="Arial"/>
          <w:sz w:val="20"/>
        </w:rPr>
      </w:pPr>
    </w:p>
    <w:p w14:paraId="17354635" w14:textId="5E783E49" w:rsid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 Agreement is hereby amended by deleting </w:t>
      </w:r>
      <w:r w:rsidRPr="00A671DA">
        <w:rPr>
          <w:rFonts w:ascii="Calibri" w:hAnsi="Calibri" w:cs="Arial"/>
          <w:sz w:val="20"/>
        </w:rPr>
        <w:t>the “Approved Well Project Information” attached to the Letter (as such term is defined in the Agreement) and replacing it with the  “Approved Well Project Information” attached as Appendix 1 to this amending</w:t>
      </w:r>
      <w:r w:rsidRPr="006452A1">
        <w:rPr>
          <w:rFonts w:ascii="Calibri" w:hAnsi="Calibri" w:cs="Arial"/>
          <w:sz w:val="20"/>
        </w:rPr>
        <w:t xml:space="preserve"> agreement.</w:t>
      </w:r>
    </w:p>
    <w:p w14:paraId="48A22BB1" w14:textId="77777777" w:rsidR="006452A1" w:rsidRDefault="006452A1" w:rsidP="006452A1">
      <w:pPr>
        <w:pStyle w:val="ListParagraph"/>
        <w:spacing w:line="240" w:lineRule="exact"/>
        <w:jc w:val="both"/>
        <w:rPr>
          <w:rFonts w:ascii="Calibri" w:hAnsi="Calibri" w:cs="Arial"/>
          <w:sz w:val="20"/>
        </w:rPr>
      </w:pPr>
    </w:p>
    <w:p w14:paraId="74357201" w14:textId="5F0D2AF1" w:rsidR="006452A1" w:rsidRPr="006452A1" w:rsidRDefault="006452A1" w:rsidP="006452A1">
      <w:pPr>
        <w:pStyle w:val="ListParagraph"/>
        <w:numPr>
          <w:ilvl w:val="0"/>
          <w:numId w:val="8"/>
        </w:numPr>
        <w:spacing w:line="240" w:lineRule="exact"/>
        <w:jc w:val="both"/>
        <w:rPr>
          <w:rFonts w:ascii="Calibri" w:hAnsi="Calibri" w:cs="Arial"/>
          <w:sz w:val="20"/>
        </w:rPr>
      </w:pPr>
      <w:r w:rsidRPr="006452A1">
        <w:rPr>
          <w:rFonts w:ascii="Calibri" w:hAnsi="Calibri" w:cs="Arial"/>
          <w:sz w:val="20"/>
        </w:rPr>
        <w:t xml:space="preserve">This amending agreement will be effective as of the date signed by the Province.  </w:t>
      </w:r>
    </w:p>
    <w:p w14:paraId="51FB1318" w14:textId="77777777" w:rsidR="006452A1" w:rsidRPr="006452A1" w:rsidRDefault="006452A1" w:rsidP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511C4F48" w14:textId="198D1ACE" w:rsidR="00BE331B" w:rsidRDefault="00321998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AGREED AND ACCEPTED</w:t>
      </w:r>
      <w:r>
        <w:rPr>
          <w:rFonts w:ascii="Calibri" w:hAnsi="Calibri" w:cs="Arial"/>
          <w:sz w:val="20"/>
        </w:rPr>
        <w:t xml:space="preserve"> on the _____ day of _______________, 20__</w:t>
      </w:r>
      <w:r w:rsidR="006452A1">
        <w:rPr>
          <w:rFonts w:ascii="Calibri" w:hAnsi="Calibri" w:cs="Arial"/>
          <w:sz w:val="20"/>
        </w:rPr>
        <w:t>__</w:t>
      </w:r>
    </w:p>
    <w:p w14:paraId="44C1BBBE" w14:textId="574C4FCC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="Calibri" w:hAnsi="Calibri" w:cs="Arial"/>
          <w:sz w:val="20"/>
        </w:rPr>
      </w:pPr>
    </w:p>
    <w:p w14:paraId="471279C2" w14:textId="1D613D3C" w:rsidR="006452A1" w:rsidRPr="006867A1" w:rsidRDefault="006452A1" w:rsidP="006452A1">
      <w:pPr>
        <w:rPr>
          <w:rFonts w:ascii="Calibri" w:hAnsi="Calibri" w:cs="Arial"/>
          <w:sz w:val="20"/>
        </w:rPr>
      </w:pPr>
      <w:r w:rsidRPr="00E7244E">
        <w:rPr>
          <w:rFonts w:ascii="Calibri" w:hAnsi="Calibri" w:cs="Arial"/>
          <w:sz w:val="20"/>
        </w:rPr>
        <w:t>{</w:t>
      </w:r>
      <w:proofErr w:type="spellStart"/>
      <w:r w:rsidRPr="00E7244E">
        <w:rPr>
          <w:rFonts w:ascii="Calibri" w:hAnsi="Calibri" w:cs="Arial"/>
          <w:sz w:val="20"/>
        </w:rPr>
        <w:t>d.applicant_company_name</w:t>
      </w:r>
      <w:proofErr w:type="spellEnd"/>
      <w:r w:rsidRPr="00E7244E">
        <w:rPr>
          <w:rFonts w:ascii="Calibri" w:hAnsi="Calibri" w:cs="Arial"/>
          <w:sz w:val="20"/>
        </w:rPr>
        <w:t>}</w:t>
      </w:r>
      <w:r>
        <w:rPr>
          <w:rFonts w:ascii="Calibri" w:hAnsi="Calibri" w:cs="Arial"/>
          <w:sz w:val="20"/>
        </w:rPr>
        <w:t xml:space="preserve"> </w:t>
      </w:r>
    </w:p>
    <w:p w14:paraId="259E34E8" w14:textId="77777777" w:rsidR="006452A1" w:rsidRDefault="006452A1">
      <w:pPr>
        <w:tabs>
          <w:tab w:val="left" w:pos="4176"/>
          <w:tab w:val="left" w:pos="4752"/>
          <w:tab w:val="left" w:pos="5904"/>
        </w:tabs>
        <w:spacing w:before="120" w:line="240" w:lineRule="exact"/>
        <w:ind w:right="446"/>
        <w:rPr>
          <w:rFonts w:asciiTheme="minorHAnsi" w:hAnsiTheme="minorHAnsi" w:cs="Arial"/>
          <w:sz w:val="20"/>
        </w:rPr>
      </w:pPr>
    </w:p>
    <w:p w14:paraId="52DD4265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  <w:u w:val="single"/>
        </w:rPr>
        <w:tab/>
      </w:r>
    </w:p>
    <w:p w14:paraId="0D48FF9A" w14:textId="37DA6809" w:rsidR="004A6C43" w:rsidRDefault="002B510E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S</w:t>
      </w:r>
      <w:r w:rsidR="00321998">
        <w:rPr>
          <w:rFonts w:ascii="Calibri" w:hAnsi="Calibri" w:cs="Arial"/>
          <w:sz w:val="20"/>
        </w:rPr>
        <w:t>ignature(s)</w:t>
      </w:r>
      <w:r w:rsidRPr="002B510E">
        <w:t xml:space="preserve"> </w:t>
      </w:r>
      <w:r w:rsidR="00321998">
        <w:rPr>
          <w:rFonts w:ascii="Calibri" w:hAnsi="Calibri" w:cs="Arial"/>
          <w:sz w:val="20"/>
        </w:rPr>
        <w:tab/>
      </w:r>
    </w:p>
    <w:p w14:paraId="4482616E" w14:textId="77777777" w:rsidR="004A6C43" w:rsidRDefault="004A6C43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8E0926D" w14:textId="77777777" w:rsidR="004A6C43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3A5E34CB" w14:textId="25D95366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>Print Name(s)</w:t>
      </w:r>
      <w:r>
        <w:rPr>
          <w:rFonts w:ascii="Calibri" w:hAnsi="Calibri" w:cs="Arial"/>
          <w:sz w:val="20"/>
        </w:rPr>
        <w:tab/>
      </w:r>
    </w:p>
    <w:p w14:paraId="4B1C1761" w14:textId="77777777" w:rsidR="004A6C43" w:rsidRDefault="00321998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>
        <w:rPr>
          <w:rFonts w:ascii="Calibri" w:hAnsi="Calibri" w:cs="Arial"/>
          <w:sz w:val="20"/>
        </w:rPr>
        <w:tab/>
      </w:r>
    </w:p>
    <w:p w14:paraId="4B0768A9" w14:textId="7646E918" w:rsidR="00BE331B" w:rsidRPr="00BE331B" w:rsidRDefault="00321998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ab/>
      </w:r>
    </w:p>
    <w:p w14:paraId="61B86E37" w14:textId="77777777" w:rsidR="004A6C43" w:rsidRDefault="00321998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>
        <w:rPr>
          <w:rFonts w:ascii="Calibri" w:hAnsi="Calibri" w:cs="Arial"/>
          <w:sz w:val="20"/>
        </w:rPr>
        <w:t>Print Title(s)</w:t>
      </w:r>
    </w:p>
    <w:p w14:paraId="71CD62B1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0A55F0D" w14:textId="3676DDB8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0924BB28" w14:textId="13755FF7" w:rsidR="002B510E" w:rsidRDefault="002B510E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b/>
          <w:bCs/>
          <w:color w:val="000000"/>
          <w:sz w:val="20"/>
        </w:rPr>
        <w:t>AGREED AND ACCEPTED</w:t>
      </w:r>
      <w:r w:rsidRPr="002B510E">
        <w:rPr>
          <w:rFonts w:ascii="Calibri" w:hAnsi="Calibri" w:cs="Arial"/>
          <w:color w:val="000000"/>
          <w:sz w:val="20"/>
        </w:rPr>
        <w:t xml:space="preserve"> on the _____ day of _______________, 20____</w:t>
      </w:r>
    </w:p>
    <w:p w14:paraId="086E984C" w14:textId="77777777" w:rsidR="002B510E" w:rsidRDefault="002B510E" w:rsidP="006A3953">
      <w:pPr>
        <w:rPr>
          <w:rFonts w:ascii="Calibri" w:hAnsi="Calibri" w:cs="Arial"/>
          <w:color w:val="000000"/>
          <w:sz w:val="20"/>
        </w:rPr>
      </w:pPr>
    </w:p>
    <w:p w14:paraId="119BD5D0" w14:textId="11C0C78D" w:rsidR="00BE331B" w:rsidRPr="002B510E" w:rsidRDefault="00BE331B" w:rsidP="006A3953">
      <w:pPr>
        <w:rPr>
          <w:rFonts w:ascii="Calibri" w:hAnsi="Calibri" w:cs="Arial"/>
          <w:color w:val="000000"/>
          <w:sz w:val="20"/>
        </w:rPr>
      </w:pPr>
      <w:r w:rsidRPr="002B510E">
        <w:rPr>
          <w:rFonts w:ascii="Calibri" w:hAnsi="Calibri" w:cs="Arial"/>
          <w:color w:val="000000"/>
          <w:sz w:val="20"/>
        </w:rPr>
        <w:t xml:space="preserve">On behalf of </w:t>
      </w:r>
      <w:r w:rsidR="003045E9" w:rsidRPr="002B510E">
        <w:rPr>
          <w:rFonts w:ascii="Calibri" w:hAnsi="Calibri" w:cs="Arial"/>
          <w:color w:val="000000"/>
          <w:sz w:val="20"/>
        </w:rPr>
        <w:t>Her Majesty the Queen in right of the Province of British Columbia as represented by the Minister of Energy, Mines and Low Carbon Innovation, or authorized signatory:</w:t>
      </w:r>
    </w:p>
    <w:p w14:paraId="68216FE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</w:p>
    <w:p w14:paraId="57D235AC" w14:textId="65CDE45A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2F9E17D3" w14:textId="3D00F16B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  <w:r w:rsidRPr="002B510E">
        <w:rPr>
          <w:rFonts w:ascii="Calibri" w:hAnsi="Calibri" w:cs="Arial"/>
          <w:sz w:val="20"/>
        </w:rPr>
        <w:t>Signature</w:t>
      </w:r>
      <w:r w:rsidRPr="002B510E">
        <w:rPr>
          <w:rFonts w:ascii="Calibri" w:hAnsi="Calibri" w:cs="Arial"/>
          <w:sz w:val="20"/>
        </w:rPr>
        <w:tab/>
      </w:r>
    </w:p>
    <w:p w14:paraId="5AA915AA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</w:p>
    <w:p w14:paraId="5F04D391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</w:rPr>
      </w:pPr>
    </w:p>
    <w:p w14:paraId="57353A51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300B0AB2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>Print Name(s)</w:t>
      </w:r>
      <w:r w:rsidRPr="002B510E">
        <w:rPr>
          <w:rFonts w:ascii="Calibri" w:hAnsi="Calibri" w:cs="Arial"/>
          <w:sz w:val="20"/>
        </w:rPr>
        <w:tab/>
      </w:r>
    </w:p>
    <w:p w14:paraId="32A61D44" w14:textId="77777777" w:rsidR="003045E9" w:rsidRPr="002B510E" w:rsidRDefault="003045E9" w:rsidP="003045E9">
      <w:pPr>
        <w:tabs>
          <w:tab w:val="left" w:pos="4176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 w:cs="Arial"/>
          <w:sz w:val="20"/>
        </w:rPr>
      </w:pPr>
      <w:r w:rsidRPr="002B510E">
        <w:rPr>
          <w:rFonts w:ascii="Calibri" w:hAnsi="Calibri" w:cs="Arial"/>
          <w:sz w:val="20"/>
        </w:rPr>
        <w:tab/>
      </w:r>
    </w:p>
    <w:p w14:paraId="29BD81F0" w14:textId="77777777" w:rsidR="003045E9" w:rsidRPr="002B510E" w:rsidRDefault="003045E9" w:rsidP="003045E9">
      <w:pPr>
        <w:tabs>
          <w:tab w:val="left" w:pos="3720"/>
          <w:tab w:val="left" w:pos="4752"/>
          <w:tab w:val="left" w:pos="5328"/>
        </w:tabs>
        <w:spacing w:line="240" w:lineRule="exact"/>
        <w:ind w:right="450"/>
        <w:rPr>
          <w:rFonts w:ascii="Calibri" w:hAnsi="Calibri" w:cs="Arial"/>
          <w:sz w:val="20"/>
          <w:u w:val="single"/>
        </w:rPr>
      </w:pPr>
      <w:r w:rsidRPr="002B510E">
        <w:rPr>
          <w:rFonts w:ascii="Calibri" w:hAnsi="Calibri" w:cs="Arial"/>
          <w:sz w:val="20"/>
          <w:u w:val="single"/>
        </w:rPr>
        <w:tab/>
      </w:r>
    </w:p>
    <w:p w14:paraId="662E8B8F" w14:textId="77777777" w:rsidR="003045E9" w:rsidRDefault="003045E9" w:rsidP="003045E9">
      <w:pPr>
        <w:tabs>
          <w:tab w:val="left" w:pos="3862"/>
          <w:tab w:val="left" w:pos="4752"/>
          <w:tab w:val="left" w:pos="5328"/>
        </w:tabs>
        <w:spacing w:line="240" w:lineRule="exact"/>
        <w:ind w:right="450"/>
        <w:rPr>
          <w:rFonts w:asciiTheme="minorHAnsi" w:hAnsiTheme="minorHAnsi"/>
          <w:color w:val="000000"/>
          <w:sz w:val="20"/>
        </w:rPr>
      </w:pPr>
      <w:r w:rsidRPr="002B510E">
        <w:rPr>
          <w:rFonts w:ascii="Calibri" w:hAnsi="Calibri" w:cs="Arial"/>
          <w:sz w:val="20"/>
        </w:rPr>
        <w:t>Print Title(s)</w:t>
      </w:r>
    </w:p>
    <w:p w14:paraId="30D81C09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555C2463" w14:textId="77777777" w:rsidR="00BE331B" w:rsidRDefault="00BE331B" w:rsidP="006A3953">
      <w:pPr>
        <w:rPr>
          <w:rFonts w:ascii="Calibri" w:hAnsi="Calibri" w:cs="Arial"/>
          <w:color w:val="000000"/>
          <w:sz w:val="20"/>
        </w:rPr>
      </w:pPr>
    </w:p>
    <w:p w14:paraId="7682A88A" w14:textId="53693104" w:rsidR="00A1439E" w:rsidRPr="00A1439E" w:rsidRDefault="00A1439E" w:rsidP="00A1439E">
      <w:pPr>
        <w:jc w:val="center"/>
        <w:rPr>
          <w:rFonts w:ascii="Calibri" w:hAnsi="Calibri" w:cs="Arial"/>
          <w:b/>
          <w:bCs/>
          <w:color w:val="000000"/>
          <w:sz w:val="20"/>
        </w:rPr>
      </w:pPr>
      <w:r w:rsidRPr="00A1439E">
        <w:rPr>
          <w:rFonts w:ascii="Calibri" w:hAnsi="Calibri" w:cs="Arial"/>
          <w:b/>
          <w:bCs/>
          <w:color w:val="000000"/>
          <w:sz w:val="20"/>
        </w:rPr>
        <w:t>Appendix 1</w:t>
      </w:r>
    </w:p>
    <w:p w14:paraId="1E189586" w14:textId="77777777" w:rsidR="00BE331B" w:rsidRDefault="00BE331B" w:rsidP="00A1439E">
      <w:pPr>
        <w:jc w:val="center"/>
        <w:rPr>
          <w:rFonts w:ascii="Calibri" w:hAnsi="Calibri" w:cs="Arial"/>
          <w:color w:val="000000"/>
          <w:sz w:val="20"/>
        </w:rPr>
      </w:pPr>
    </w:p>
    <w:p w14:paraId="0A212D7F" w14:textId="3D2EDC42" w:rsidR="004A6C43" w:rsidRPr="00E7244E" w:rsidRDefault="00A1439E" w:rsidP="00A1439E">
      <w:pPr>
        <w:jc w:val="center"/>
        <w:rPr>
          <w:rFonts w:asciiTheme="minorHAnsi" w:hAnsiTheme="minorHAnsi" w:cs="Arial"/>
          <w:color w:val="000000"/>
          <w:sz w:val="20"/>
        </w:rPr>
      </w:pPr>
      <w:r w:rsidRPr="00E7244E">
        <w:rPr>
          <w:rFonts w:ascii="Calibri" w:hAnsi="Calibri" w:cs="Arial"/>
          <w:color w:val="000000"/>
          <w:sz w:val="20"/>
        </w:rPr>
        <w:t>“Approved Well Project Information”</w:t>
      </w:r>
    </w:p>
    <w:p w14:paraId="1923A38E" w14:textId="77777777" w:rsidR="00BD101D" w:rsidRPr="00E7244E" w:rsidRDefault="00BD101D" w:rsidP="00DE4DC5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  <w:rPr>
          <w:rFonts w:ascii="Calibri" w:hAnsi="Calibri"/>
          <w:color w:val="444444"/>
          <w:sz w:val="21"/>
        </w:rPr>
      </w:pPr>
    </w:p>
    <w:p w14:paraId="3198925D" w14:textId="77777777" w:rsidR="004A6C43" w:rsidRDefault="00321998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  <w:r w:rsidRPr="00E7244E">
        <w:rPr>
          <w:rFonts w:ascii="Calibri" w:hAnsi="Calibri"/>
          <w:sz w:val="20"/>
        </w:rPr>
        <w:br/>
        <w:t>{</w:t>
      </w:r>
      <w:proofErr w:type="spellStart"/>
      <w:r w:rsidRPr="00E7244E">
        <w:rPr>
          <w:rFonts w:ascii="Calibri" w:hAnsi="Calibri"/>
          <w:sz w:val="20"/>
        </w:rPr>
        <w:t>d.formatted_well_sites:convCRLF</w:t>
      </w:r>
      <w:proofErr w:type="spellEnd"/>
      <w:r w:rsidRPr="00E7244E">
        <w:rPr>
          <w:rFonts w:ascii="Calibri" w:hAnsi="Calibri"/>
          <w:sz w:val="20"/>
        </w:rPr>
        <w:t>()}</w:t>
      </w:r>
    </w:p>
    <w:p w14:paraId="4533BC65" w14:textId="77777777" w:rsidR="004A6C43" w:rsidRDefault="004A6C43">
      <w:pPr>
        <w:tabs>
          <w:tab w:val="left" w:pos="-1440"/>
          <w:tab w:val="left" w:pos="-720"/>
          <w:tab w:val="left" w:pos="0"/>
          <w:tab w:val="left" w:pos="720"/>
          <w:tab w:val="left" w:pos="1260"/>
          <w:tab w:val="left" w:pos="2250"/>
          <w:tab w:val="left" w:pos="5040"/>
          <w:tab w:val="left" w:pos="8640"/>
        </w:tabs>
        <w:suppressAutoHyphens/>
      </w:pPr>
    </w:p>
    <w:sectPr w:rsidR="004A6C43">
      <w:footerReference w:type="default" r:id="rId12"/>
      <w:pgSz w:w="12240" w:h="15840"/>
      <w:pgMar w:top="777" w:right="1797" w:bottom="1134" w:left="1797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3224E" w14:textId="77777777" w:rsidR="00FB4E45" w:rsidRDefault="00FB4E45">
      <w:r>
        <w:separator/>
      </w:r>
    </w:p>
  </w:endnote>
  <w:endnote w:type="continuationSeparator" w:id="0">
    <w:p w14:paraId="0ED44C2C" w14:textId="77777777" w:rsidR="00FB4E45" w:rsidRDefault="00FB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tima-Bold">
    <w:altName w:val="Cambria"/>
    <w:charset w:val="01"/>
    <w:family w:val="roman"/>
    <w:pitch w:val="variable"/>
  </w:font>
  <w:font w:name="BankGothicBT-Medium">
    <w:altName w:val="Copperplate Gothic Bold"/>
    <w:charset w:val="01"/>
    <w:family w:val="roman"/>
    <w:pitch w:val="variable"/>
  </w:font>
  <w:font w:name="Optima-Regular">
    <w:altName w:val="Optim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99F22" w14:textId="77777777" w:rsidR="004A6C43" w:rsidRDefault="00321998">
    <w:pPr>
      <w:pStyle w:val="Footer"/>
      <w:rPr>
        <w:color w:val="FF0000"/>
      </w:rPr>
    </w:pPr>
    <w:bookmarkStart w:id="4" w:name="__DdeLink__668_3819375287"/>
    <w:r>
      <w:rPr>
        <w:rFonts w:ascii="Calibri" w:hAnsi="Calibri" w:cs="Arial"/>
        <w:i/>
        <w:color w:val="FF0000"/>
        <w:sz w:val="20"/>
      </w:rPr>
      <w:t>{</w:t>
    </w:r>
    <w:proofErr w:type="spellStart"/>
    <w:r>
      <w:rPr>
        <w:rFonts w:ascii="Calibri" w:hAnsi="Calibri" w:cs="Arial"/>
        <w:i/>
        <w:color w:val="FF0000"/>
        <w:sz w:val="20"/>
      </w:rPr>
      <w:t>d.application_guid</w:t>
    </w:r>
    <w:proofErr w:type="spellEnd"/>
    <w:r>
      <w:rPr>
        <w:rFonts w:ascii="Calibri" w:hAnsi="Calibri" w:cs="Arial"/>
        <w:i/>
        <w:color w:val="FF0000"/>
        <w:sz w:val="20"/>
      </w:rPr>
      <w:t>}</w:t>
    </w:r>
    <w:r>
      <w:rPr>
        <w:i/>
        <w:color w:val="FF0000"/>
      </w:rPr>
      <w:t xml:space="preserve"> - </w:t>
    </w:r>
    <w:r>
      <w:rPr>
        <w:rFonts w:ascii="Calibri" w:hAnsi="Calibri" w:cs="Arial"/>
        <w:i/>
        <w:color w:val="FF0000"/>
        <w:sz w:val="20"/>
        <w:lang w:val="en-CA"/>
      </w:rPr>
      <w:t>{</w:t>
    </w:r>
    <w:proofErr w:type="spellStart"/>
    <w:r>
      <w:rPr>
        <w:rFonts w:ascii="Calibri" w:hAnsi="Calibri" w:cs="Arial"/>
        <w:i/>
        <w:color w:val="FF0000"/>
        <w:sz w:val="20"/>
        <w:lang w:val="en-CA"/>
      </w:rPr>
      <w:t>d.applicant_name</w:t>
    </w:r>
    <w:proofErr w:type="spellEnd"/>
    <w:r>
      <w:rPr>
        <w:rFonts w:ascii="Calibri" w:hAnsi="Calibri" w:cs="Arial"/>
        <w:i/>
        <w:color w:val="FF0000"/>
        <w:sz w:val="20"/>
        <w:lang w:val="en-CA"/>
      </w:rPr>
      <w:t>}</w:t>
    </w:r>
    <w:bookmarkEnd w:id="4"/>
  </w:p>
  <w:p w14:paraId="0ECAB006" w14:textId="3F3BCC05" w:rsidR="004A6C43" w:rsidRDefault="00321998">
    <w:pPr>
      <w:pStyle w:val="Footer"/>
    </w:pPr>
    <w:r>
      <w:rPr>
        <w:lang w:val="en-CA"/>
      </w:rPr>
      <w:tab/>
    </w:r>
    <w:r>
      <w:rPr>
        <w:lang w:val="en-C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0F32E" w14:textId="77777777" w:rsidR="00FB4E45" w:rsidRDefault="00FB4E45">
      <w:r>
        <w:separator/>
      </w:r>
    </w:p>
  </w:footnote>
  <w:footnote w:type="continuationSeparator" w:id="0">
    <w:p w14:paraId="72A3E703" w14:textId="77777777" w:rsidR="00FB4E45" w:rsidRDefault="00FB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5DFA"/>
    <w:multiLevelType w:val="multilevel"/>
    <w:tmpl w:val="33FCC96A"/>
    <w:lvl w:ilvl="0">
      <w:start w:val="1"/>
      <w:numFmt w:val="lowerLetter"/>
      <w:lvlText w:val="(%1)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80A1BBA"/>
    <w:multiLevelType w:val="multilevel"/>
    <w:tmpl w:val="A510CE9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2819C9"/>
    <w:multiLevelType w:val="hybridMultilevel"/>
    <w:tmpl w:val="D79E6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72813"/>
    <w:multiLevelType w:val="multilevel"/>
    <w:tmpl w:val="3B5208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6AE4EFA"/>
    <w:multiLevelType w:val="hybridMultilevel"/>
    <w:tmpl w:val="3C3C3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03736"/>
    <w:multiLevelType w:val="hybridMultilevel"/>
    <w:tmpl w:val="7C2C4952"/>
    <w:lvl w:ilvl="0" w:tplc="44E0AACA">
      <w:start w:val="1"/>
      <w:numFmt w:val="upperLetter"/>
      <w:lvlText w:val="%1."/>
      <w:lvlJc w:val="left"/>
      <w:pPr>
        <w:ind w:left="1086" w:hanging="72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22E8D"/>
    <w:multiLevelType w:val="hybridMultilevel"/>
    <w:tmpl w:val="048CB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535FD"/>
    <w:multiLevelType w:val="hybridMultilevel"/>
    <w:tmpl w:val="AA6435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43"/>
    <w:rsid w:val="00080A5C"/>
    <w:rsid w:val="000A6163"/>
    <w:rsid w:val="001761A4"/>
    <w:rsid w:val="00270B43"/>
    <w:rsid w:val="002B3060"/>
    <w:rsid w:val="002B510E"/>
    <w:rsid w:val="002D72AC"/>
    <w:rsid w:val="003045E9"/>
    <w:rsid w:val="00321998"/>
    <w:rsid w:val="003500B4"/>
    <w:rsid w:val="00440A76"/>
    <w:rsid w:val="00470951"/>
    <w:rsid w:val="004A6C43"/>
    <w:rsid w:val="004E4874"/>
    <w:rsid w:val="00507D2D"/>
    <w:rsid w:val="00626540"/>
    <w:rsid w:val="006452A1"/>
    <w:rsid w:val="006867A1"/>
    <w:rsid w:val="006A3953"/>
    <w:rsid w:val="006B1B2F"/>
    <w:rsid w:val="006D0CE4"/>
    <w:rsid w:val="0073295D"/>
    <w:rsid w:val="007C004B"/>
    <w:rsid w:val="007E1549"/>
    <w:rsid w:val="008312EE"/>
    <w:rsid w:val="0089216B"/>
    <w:rsid w:val="00927551"/>
    <w:rsid w:val="00A1439E"/>
    <w:rsid w:val="00A671DA"/>
    <w:rsid w:val="00A754BF"/>
    <w:rsid w:val="00AF64FB"/>
    <w:rsid w:val="00BD101D"/>
    <w:rsid w:val="00BE331B"/>
    <w:rsid w:val="00C808FB"/>
    <w:rsid w:val="00DE4DC5"/>
    <w:rsid w:val="00E54477"/>
    <w:rsid w:val="00E7244E"/>
    <w:rsid w:val="00F313CB"/>
    <w:rsid w:val="00FB4E45"/>
    <w:rsid w:val="00FE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E63E"/>
  <w15:docId w15:val="{ADC3C8F2-DABB-3045-8A36-167B77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2BB"/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unhideWhenUsed/>
    <w:qFormat/>
    <w:rsid w:val="00D86681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D86681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D86681"/>
    <w:rPr>
      <w:b/>
      <w:bCs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668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5A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55AE0"/>
    <w:rPr>
      <w:sz w:val="24"/>
      <w:lang w:val="en-US" w:eastAsia="en-US"/>
    </w:rPr>
  </w:style>
  <w:style w:type="character" w:customStyle="1" w:styleId="InternetLink">
    <w:name w:val="Internet Link"/>
    <w:basedOn w:val="DefaultParagraphFont"/>
    <w:uiPriority w:val="99"/>
    <w:unhideWhenUsed/>
    <w:rsid w:val="005C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589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1">
    <w:name w:val="Head 1"/>
    <w:basedOn w:val="Normal"/>
    <w:qFormat/>
    <w:rsid w:val="00590B92"/>
    <w:pPr>
      <w:widowControl w:val="0"/>
      <w:spacing w:before="240" w:after="120" w:line="288" w:lineRule="auto"/>
      <w:textAlignment w:val="center"/>
    </w:pPr>
    <w:rPr>
      <w:rFonts w:ascii="Optima-Bold" w:hAnsi="Optima-Bold"/>
      <w:b/>
      <w:color w:val="BF3F0C"/>
      <w:sz w:val="32"/>
      <w:szCs w:val="32"/>
    </w:rPr>
  </w:style>
  <w:style w:type="paragraph" w:customStyle="1" w:styleId="Head1b">
    <w:name w:val="Head 1b"/>
    <w:basedOn w:val="Head1"/>
    <w:qFormat/>
    <w:rsid w:val="00590B92"/>
    <w:pPr>
      <w:spacing w:after="0" w:line="300" w:lineRule="atLeast"/>
    </w:pPr>
    <w:rPr>
      <w:rFonts w:ascii="BankGothicBT-Medium" w:hAnsi="BankGothicBT-Medium"/>
      <w:color w:val="000000"/>
      <w:sz w:val="24"/>
      <w:szCs w:val="24"/>
    </w:rPr>
  </w:style>
  <w:style w:type="paragraph" w:customStyle="1" w:styleId="Body-noindent">
    <w:name w:val="Body - no indent"/>
    <w:basedOn w:val="Normal"/>
    <w:uiPriority w:val="99"/>
    <w:qFormat/>
    <w:rsid w:val="00590B92"/>
    <w:pPr>
      <w:widowControl w:val="0"/>
      <w:tabs>
        <w:tab w:val="left" w:pos="720"/>
        <w:tab w:val="left" w:pos="1440"/>
        <w:tab w:val="left" w:pos="2160"/>
      </w:tabs>
      <w:spacing w:line="232" w:lineRule="atLeast"/>
      <w:textAlignment w:val="center"/>
    </w:pPr>
    <w:rPr>
      <w:rFonts w:ascii="Optima-Regular" w:hAnsi="Optima-Regular"/>
      <w:color w:val="000000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D8668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866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6681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55AE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ED7926"/>
    <w:pPr>
      <w:ind w:left="720"/>
      <w:contextualSpacing/>
    </w:pPr>
  </w:style>
  <w:style w:type="paragraph" w:styleId="Revision">
    <w:name w:val="Revision"/>
    <w:uiPriority w:val="71"/>
    <w:qFormat/>
    <w:rsid w:val="00D65266"/>
    <w:rPr>
      <w:sz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6B1B2F"/>
  </w:style>
  <w:style w:type="character" w:styleId="Hyperlink">
    <w:name w:val="Hyperlink"/>
    <w:basedOn w:val="DefaultParagraphFont"/>
    <w:uiPriority w:val="99"/>
    <w:unhideWhenUsed/>
    <w:rsid w:val="00E544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 xmlns="9bd89863-55d5-4885-aa93-b1437c76bca5" xsi:nil="true"/>
    <DisplayOrder xmlns="9bd89863-55d5-4885-aa93-b1437c76bca5">131070</DisplayOrder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D4BA7F6EDA94B8AD59ED710794DF3" ma:contentTypeVersion="" ma:contentTypeDescription="Create a new document." ma:contentTypeScope="" ma:versionID="2b9c737c1d9535fa88319250b54fd80c">
  <xsd:schema xmlns:xsd="http://www.w3.org/2001/XMLSchema" xmlns:xs="http://www.w3.org/2001/XMLSchema" xmlns:p="http://schemas.microsoft.com/office/2006/metadata/properties" xmlns:ns2="3aaeb8ea-11c5-42a3-82a0-f4386a047b89" xmlns:ns3="9bd89863-55d5-4885-aa93-b1437c76bca5" targetNamespace="http://schemas.microsoft.com/office/2006/metadata/properties" ma:root="true" ma:fieldsID="bb1ffa6c956e180fcc2a5c567130761b" ns2:_="" ns3:_="">
    <xsd:import namespace="3aaeb8ea-11c5-42a3-82a0-f4386a047b89"/>
    <xsd:import namespace="9bd89863-55d5-4885-aa93-b1437c76bc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DisplayOrder" minOccurs="0"/>
                <xsd:element ref="ns3: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aeb8ea-11c5-42a3-82a0-f4386a047b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89863-55d5-4885-aa93-b1437c76bca5" elementFormDefault="qualified">
    <xsd:import namespace="http://schemas.microsoft.com/office/2006/documentManagement/types"/>
    <xsd:import namespace="http://schemas.microsoft.com/office/infopath/2007/PartnerControls"/>
    <xsd:element name="DisplayOrder" ma:index="9" nillable="true" ma:displayName="DisplayOrder" ma:decimals="5" ma:default="0" ma:internalName="DisplayOrder">
      <xsd:simpleType>
        <xsd:restriction base="dms:Number"/>
      </xsd:simpleType>
    </xsd:element>
    <xsd:element name="Item" ma:index="10" nillable="true" ma:displayName="Item" ma:indexed="true" ma:list="{ee51b99a-ea57-4651-a80d-18bdd03d8d6e}" ma:internalName="Item" ma:showField="I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3DC6F7-FFAC-46A9-BC01-8AF800BBB2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A39973-7200-4CFA-BCD0-153FBACC1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289488-6772-4282-90C9-BEA2AEF8391B}">
  <ds:schemaRefs>
    <ds:schemaRef ds:uri="http://schemas.microsoft.com/office/2006/metadata/properties"/>
    <ds:schemaRef ds:uri="http://schemas.microsoft.com/office/infopath/2007/PartnerControls"/>
    <ds:schemaRef ds:uri="9bd89863-55d5-4885-aa93-b1437c76bca5"/>
  </ds:schemaRefs>
</ds:datastoreItem>
</file>

<file path=customXml/itemProps4.xml><?xml version="1.0" encoding="utf-8"?>
<ds:datastoreItem xmlns:ds="http://schemas.openxmlformats.org/officeDocument/2006/customXml" ds:itemID="{B3B81AED-8973-4E7E-9DE5-4F4BB637A9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aeb8ea-11c5-42a3-82a0-f4386a047b89"/>
    <ds:schemaRef ds:uri="9bd89863-55d5-4885-aa93-b1437c76bc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DSRP - Shared Cost Agreement</vt:lpstr>
    </vt:vector>
  </TitlesOfParts>
  <Company>Province of British Columbia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DSRP - Shared Cost Agreement</dc:title>
  <dc:subject/>
  <dc:creator>mary scobie</dc:creator>
  <dc:description/>
  <cp:lastModifiedBy>Luke Mitchell</cp:lastModifiedBy>
  <cp:revision>4</cp:revision>
  <cp:lastPrinted>2018-08-29T22:17:00Z</cp:lastPrinted>
  <dcterms:created xsi:type="dcterms:W3CDTF">2021-03-17T19:32:00Z</dcterms:created>
  <dcterms:modified xsi:type="dcterms:W3CDTF">2021-03-18T18:24:00Z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Province of British Columbia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0x010100882D4BA7F6EDA94B8AD59ED710794DF3</vt:lpwstr>
  </property>
</Properties>
</file>